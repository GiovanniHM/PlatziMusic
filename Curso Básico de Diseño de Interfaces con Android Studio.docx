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D30" w:rsidRPr="000C7D30" w:rsidRDefault="000C7D30" w:rsidP="000C7D30">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MX"/>
        </w:rPr>
      </w:pPr>
      <w:r w:rsidRPr="000C7D30">
        <w:rPr>
          <w:rFonts w:ascii="cooper_hewittmedium" w:eastAsia="Times New Roman" w:hAnsi="cooper_hewittmedium" w:cs="Times New Roman"/>
          <w:b/>
          <w:bCs/>
          <w:color w:val="000000"/>
          <w:spacing w:val="-2"/>
          <w:kern w:val="36"/>
          <w:sz w:val="36"/>
          <w:szCs w:val="36"/>
          <w:lang w:eastAsia="es-MX"/>
        </w:rPr>
        <w:t>UI en Android: ¿Por qué? ¿Cómo?</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reasumen:</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gramStart"/>
      <w:r w:rsidRPr="000C7D30">
        <w:rPr>
          <w:rFonts w:ascii="Arial" w:eastAsia="Times New Roman" w:hAnsi="Arial" w:cs="Arial"/>
          <w:b/>
          <w:bCs/>
          <w:color w:val="4A4A4A"/>
          <w:sz w:val="24"/>
          <w:szCs w:val="24"/>
          <w:lang w:eastAsia="es-MX"/>
        </w:rPr>
        <w:t>XML</w:t>
      </w:r>
      <w:r w:rsidRPr="000C7D30">
        <w:rPr>
          <w:rFonts w:ascii="Arial" w:eastAsia="Times New Roman" w:hAnsi="Arial" w:cs="Arial"/>
          <w:color w:val="4A4A4A"/>
          <w:sz w:val="24"/>
          <w:szCs w:val="24"/>
          <w:lang w:eastAsia="es-MX"/>
        </w:rPr>
        <w:t>(</w:t>
      </w:r>
      <w:proofErr w:type="spellStart"/>
      <w:proofErr w:type="gramEnd"/>
      <w:r w:rsidRPr="000C7D30">
        <w:rPr>
          <w:rFonts w:ascii="Arial" w:eastAsia="Times New Roman" w:hAnsi="Arial" w:cs="Arial"/>
          <w:color w:val="4A4A4A"/>
          <w:sz w:val="24"/>
          <w:szCs w:val="24"/>
          <w:lang w:eastAsia="es-MX"/>
        </w:rPr>
        <w:t>eXtensible</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Markup</w:t>
      </w:r>
      <w:proofErr w:type="spellEnd"/>
      <w:r w:rsidRPr="000C7D30">
        <w:rPr>
          <w:rFonts w:ascii="Arial" w:eastAsia="Times New Roman" w:hAnsi="Arial" w:cs="Arial"/>
          <w:color w:val="4A4A4A"/>
          <w:sz w:val="24"/>
          <w:szCs w:val="24"/>
          <w:lang w:eastAsia="es-MX"/>
        </w:rPr>
        <w:t xml:space="preserve"> </w:t>
      </w:r>
      <w:proofErr w:type="spellStart"/>
      <w:r w:rsidRPr="000C7D30">
        <w:rPr>
          <w:rFonts w:ascii="Arial" w:eastAsia="Times New Roman" w:hAnsi="Arial" w:cs="Arial"/>
          <w:color w:val="4A4A4A"/>
          <w:sz w:val="24"/>
          <w:szCs w:val="24"/>
          <w:lang w:eastAsia="es-MX"/>
        </w:rPr>
        <w:t>Language</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un lenguaje de etiquetas, es decir, cada paquete de información está delimitado por dos </w:t>
      </w:r>
      <w:r w:rsidRPr="000C7D30">
        <w:rPr>
          <w:rFonts w:ascii="Arial" w:eastAsia="Times New Roman" w:hAnsi="Arial" w:cs="Arial"/>
          <w:b/>
          <w:bCs/>
          <w:i/>
          <w:iCs/>
          <w:color w:val="4A4A4A"/>
          <w:sz w:val="24"/>
          <w:szCs w:val="24"/>
          <w:lang w:eastAsia="es-MX"/>
        </w:rPr>
        <w:t>etiquetas/</w:t>
      </w:r>
      <w:proofErr w:type="spellStart"/>
      <w:r w:rsidRPr="000C7D30">
        <w:rPr>
          <w:rFonts w:ascii="Arial" w:eastAsia="Times New Roman" w:hAnsi="Arial" w:cs="Arial"/>
          <w:b/>
          <w:bCs/>
          <w:i/>
          <w:iCs/>
          <w:color w:val="4A4A4A"/>
          <w:sz w:val="24"/>
          <w:szCs w:val="24"/>
          <w:lang w:eastAsia="es-MX"/>
        </w:rPr>
        <w:t>tags</w:t>
      </w:r>
      <w:proofErr w:type="spellEnd"/>
      <w:r w:rsidRPr="000C7D30">
        <w:rPr>
          <w:rFonts w:ascii="Arial" w:eastAsia="Times New Roman" w:hAnsi="Arial" w:cs="Arial"/>
          <w:color w:val="4A4A4A"/>
          <w:sz w:val="24"/>
          <w:szCs w:val="24"/>
          <w:lang w:eastAsia="es-MX"/>
        </w:rPr>
        <w:br/>
        <w:t>como se hace también en el lenguaje HTML, pero XML separa el contenido de la presentación.</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&lt;/H1&gt;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HTML</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 XML</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Courier New" w:eastAsia="Times New Roman" w:hAnsi="Courier New" w:cs="Courier New"/>
          <w:color w:val="4A4A4A"/>
          <w:sz w:val="20"/>
          <w:szCs w:val="20"/>
          <w:lang w:eastAsia="es-MX"/>
        </w:rPr>
        <w:t>&lt;H1</w:t>
      </w:r>
      <w:r w:rsidRPr="000C7D30">
        <w:rPr>
          <w:rFonts w:ascii="Arial" w:eastAsia="Times New Roman" w:hAnsi="Arial" w:cs="Arial"/>
          <w:color w:val="4A4A4A"/>
          <w:sz w:val="24"/>
          <w:szCs w:val="24"/>
          <w:lang w:eastAsia="es-MX"/>
        </w:rPr>
        <w:t>&gt; y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son etiquetas/</w:t>
      </w:r>
      <w:proofErr w:type="spellStart"/>
      <w:r w:rsidRPr="000C7D30">
        <w:rPr>
          <w:rFonts w:ascii="Arial" w:eastAsia="Times New Roman" w:hAnsi="Arial" w:cs="Arial"/>
          <w:color w:val="4A4A4A"/>
          <w:sz w:val="24"/>
          <w:szCs w:val="24"/>
          <w:lang w:eastAsia="es-MX"/>
        </w:rPr>
        <w:t>tags</w:t>
      </w:r>
      <w:proofErr w:type="spellEnd"/>
      <w:r w:rsidRPr="000C7D30">
        <w:rPr>
          <w:rFonts w:ascii="Arial" w:eastAsia="Times New Roman" w:hAnsi="Arial" w:cs="Arial"/>
          <w:color w:val="4A4A4A"/>
          <w:sz w:val="24"/>
          <w:szCs w:val="24"/>
          <w:lang w:eastAsia="es-MX"/>
        </w:rPr>
        <w:t>. Ambas encierran el texto o paquete de información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La etiqueta </w:t>
      </w:r>
      <w:r w:rsidRPr="000C7D30">
        <w:rPr>
          <w:rFonts w:ascii="Courier New" w:eastAsia="Times New Roman" w:hAnsi="Courier New" w:cs="Courier New"/>
          <w:color w:val="4A4A4A"/>
          <w:sz w:val="20"/>
          <w:szCs w:val="20"/>
          <w:lang w:eastAsia="es-MX"/>
        </w:rPr>
        <w:t>&lt;H1&gt;</w:t>
      </w:r>
      <w:r w:rsidRPr="000C7D30">
        <w:rPr>
          <w:rFonts w:ascii="Arial" w:eastAsia="Times New Roman" w:hAnsi="Arial" w:cs="Arial"/>
          <w:color w:val="4A4A4A"/>
          <w:sz w:val="24"/>
          <w:szCs w:val="24"/>
          <w:lang w:eastAsia="es-MX"/>
        </w:rPr>
        <w:t> es de HTML, y se encarga de mostrar visualmente el texto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en la página web en un tamaño</w:t>
      </w:r>
      <w:r w:rsidRPr="000C7D30">
        <w:rPr>
          <w:rFonts w:ascii="Arial" w:eastAsia="Times New Roman" w:hAnsi="Arial" w:cs="Arial"/>
          <w:color w:val="4A4A4A"/>
          <w:sz w:val="24"/>
          <w:szCs w:val="24"/>
          <w:lang w:eastAsia="es-MX"/>
        </w:rPr>
        <w:br/>
        <w:t>determinado pero no dice nada del significado de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si es una ciudad o un nombre, por ejemplo.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cambio la etiqueta </w:t>
      </w:r>
      <w:r w:rsidRPr="000C7D30">
        <w:rPr>
          <w:rFonts w:ascii="Courier New" w:eastAsia="Times New Roman" w:hAnsi="Courier New" w:cs="Courier New"/>
          <w:color w:val="4A4A4A"/>
          <w:sz w:val="20"/>
          <w:szCs w:val="20"/>
          <w:lang w:eastAsia="es-MX"/>
        </w:rPr>
        <w:t>&lt;Nombre&gt;</w:t>
      </w:r>
      <w:r w:rsidRPr="000C7D30">
        <w:rPr>
          <w:rFonts w:ascii="Arial" w:eastAsia="Times New Roman" w:hAnsi="Arial" w:cs="Arial"/>
          <w:color w:val="4A4A4A"/>
          <w:sz w:val="24"/>
          <w:szCs w:val="24"/>
          <w:lang w:eastAsia="es-MX"/>
        </w:rPr>
        <w:t> es de XML y nos dice que </w:t>
      </w:r>
      <w:r w:rsidRPr="000C7D30">
        <w:rPr>
          <w:rFonts w:ascii="Arial" w:eastAsia="Times New Roman" w:hAnsi="Arial" w:cs="Arial"/>
          <w:i/>
          <w:iCs/>
          <w:color w:val="4A4A4A"/>
          <w:sz w:val="24"/>
          <w:szCs w:val="24"/>
          <w:lang w:eastAsia="es-MX"/>
        </w:rPr>
        <w:t>Mateo</w:t>
      </w:r>
      <w:r w:rsidRPr="000C7D30">
        <w:rPr>
          <w:rFonts w:ascii="Arial" w:eastAsia="Times New Roman" w:hAnsi="Arial" w:cs="Arial"/>
          <w:color w:val="4A4A4A"/>
          <w:sz w:val="24"/>
          <w:szCs w:val="24"/>
          <w:lang w:eastAsia="es-MX"/>
        </w:rPr>
        <w:t> es un nombre de persona,</w:t>
      </w:r>
      <w:r w:rsidRPr="000C7D30">
        <w:rPr>
          <w:rFonts w:ascii="Arial" w:eastAsia="Times New Roman" w:hAnsi="Arial" w:cs="Arial"/>
          <w:color w:val="4A4A4A"/>
          <w:sz w:val="24"/>
          <w:szCs w:val="24"/>
          <w:lang w:eastAsia="es-MX"/>
        </w:rPr>
        <w:br/>
        <w:t>por lo tanto XML se preocupa del significado del texto que encierra y no de la apariencia de cómo se muestre el texto en la página web.</w:t>
      </w:r>
      <w:r w:rsidRPr="000C7D30">
        <w:rPr>
          <w:rFonts w:ascii="Arial" w:eastAsia="Times New Roman" w:hAnsi="Arial" w:cs="Arial"/>
          <w:color w:val="4A4A4A"/>
          <w:sz w:val="24"/>
          <w:szCs w:val="24"/>
          <w:lang w:eastAsia="es-MX"/>
        </w:rPr>
        <w:br/>
        <w:t>Por eso se dice que XML es un lenguaje de etiquetas, que como hemos dicho anteriormente, separa el contenido de la presentación</w:t>
      </w:r>
      <w:proofErr w:type="gramStart"/>
      <w:r w:rsidRPr="000C7D30">
        <w:rPr>
          <w:rFonts w:ascii="Arial" w:eastAsia="Times New Roman" w:hAnsi="Arial" w:cs="Arial"/>
          <w:color w:val="4A4A4A"/>
          <w:sz w:val="24"/>
          <w:szCs w:val="24"/>
          <w:lang w:eastAsia="es-MX"/>
        </w:rPr>
        <w:t>.&lt;</w:t>
      </w:r>
      <w:proofErr w:type="spellStart"/>
      <w:proofErr w:type="gramEnd"/>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Los </w:t>
      </w:r>
      <w:proofErr w:type="spellStart"/>
      <w:r w:rsidRPr="000C7D30">
        <w:rPr>
          <w:rFonts w:ascii="Arial" w:eastAsia="Times New Roman" w:hAnsi="Arial" w:cs="Arial"/>
          <w:b/>
          <w:bCs/>
          <w:color w:val="4A4A4A"/>
          <w:sz w:val="24"/>
          <w:szCs w:val="24"/>
          <w:lang w:eastAsia="es-MX"/>
        </w:rPr>
        <w:t>tags</w:t>
      </w:r>
      <w:proofErr w:type="spellEnd"/>
      <w:r w:rsidRPr="000C7D30">
        <w:rPr>
          <w:rFonts w:ascii="Arial" w:eastAsia="Times New Roman" w:hAnsi="Arial" w:cs="Arial"/>
          <w:color w:val="4A4A4A"/>
          <w:sz w:val="24"/>
          <w:szCs w:val="24"/>
          <w:lang w:eastAsia="es-MX"/>
        </w:rPr>
        <w:t> (</w:t>
      </w:r>
      <w:r w:rsidRPr="000C7D30">
        <w:rPr>
          <w:rFonts w:ascii="Arial" w:eastAsia="Times New Roman" w:hAnsi="Arial" w:cs="Arial"/>
          <w:i/>
          <w:iCs/>
          <w:color w:val="4A4A4A"/>
          <w:sz w:val="24"/>
          <w:szCs w:val="24"/>
          <w:lang w:eastAsia="es-MX"/>
        </w:rPr>
        <w:t>etiquetas</w:t>
      </w:r>
      <w:r w:rsidRPr="000C7D30">
        <w:rPr>
          <w:rFonts w:ascii="Arial" w:eastAsia="Times New Roman" w:hAnsi="Arial" w:cs="Arial"/>
          <w:color w:val="4A4A4A"/>
          <w:sz w:val="24"/>
          <w:szCs w:val="24"/>
          <w:lang w:eastAsia="es-MX"/>
        </w:rPr>
        <w:t>) pueden tener </w:t>
      </w:r>
      <w:r w:rsidRPr="000C7D30">
        <w:rPr>
          <w:rFonts w:ascii="Arial" w:eastAsia="Times New Roman" w:hAnsi="Arial" w:cs="Arial"/>
          <w:b/>
          <w:bCs/>
          <w:color w:val="4A4A4A"/>
          <w:sz w:val="24"/>
          <w:szCs w:val="24"/>
          <w:lang w:eastAsia="es-MX"/>
        </w:rPr>
        <w:t>atributos</w:t>
      </w:r>
      <w:r w:rsidRPr="000C7D30">
        <w:rPr>
          <w:rFonts w:ascii="Arial" w:eastAsia="Times New Roman" w:hAnsi="Arial" w:cs="Arial"/>
          <w:color w:val="4A4A4A"/>
          <w:sz w:val="24"/>
          <w:szCs w:val="24"/>
          <w:lang w:eastAsia="es-MX"/>
        </w:rPr>
        <w:t>, que son una manera de incorporar características o propiedades a las etiquetas de un documento.</w:t>
      </w:r>
      <w:r w:rsidRPr="000C7D30">
        <w:rPr>
          <w:rFonts w:ascii="Arial" w:eastAsia="Times New Roman" w:hAnsi="Arial" w:cs="Arial"/>
          <w:color w:val="4A4A4A"/>
          <w:sz w:val="24"/>
          <w:szCs w:val="24"/>
          <w:lang w:eastAsia="es-MX"/>
        </w:rPr>
        <w:br/>
        <w:t>El atributo </w:t>
      </w:r>
      <w:r w:rsidRPr="000C7D30">
        <w:rPr>
          <w:rFonts w:ascii="Arial" w:eastAsia="Times New Roman" w:hAnsi="Arial" w:cs="Arial"/>
          <w:b/>
          <w:bCs/>
          <w:color w:val="4A4A4A"/>
          <w:sz w:val="24"/>
          <w:szCs w:val="24"/>
          <w:lang w:eastAsia="es-MX"/>
        </w:rPr>
        <w:t>consta de dos partes</w:t>
      </w:r>
      <w:r w:rsidRPr="000C7D30">
        <w:rPr>
          <w:rFonts w:ascii="Arial" w:eastAsia="Times New Roman" w:hAnsi="Arial" w:cs="Arial"/>
          <w:color w:val="4A4A4A"/>
          <w:sz w:val="24"/>
          <w:szCs w:val="24"/>
          <w:lang w:eastAsia="es-MX"/>
        </w:rPr>
        <w:t>: La </w:t>
      </w:r>
      <w:r w:rsidRPr="000C7D30">
        <w:rPr>
          <w:rFonts w:ascii="Arial" w:eastAsia="Times New Roman" w:hAnsi="Arial" w:cs="Arial"/>
          <w:b/>
          <w:bCs/>
          <w:color w:val="4A4A4A"/>
          <w:sz w:val="24"/>
          <w:szCs w:val="24"/>
          <w:lang w:eastAsia="es-MX"/>
        </w:rPr>
        <w:t>propiedad</w:t>
      </w:r>
      <w:r w:rsidRPr="000C7D30">
        <w:rPr>
          <w:rFonts w:ascii="Arial" w:eastAsia="Times New Roman" w:hAnsi="Arial" w:cs="Arial"/>
          <w:color w:val="4A4A4A"/>
          <w:sz w:val="24"/>
          <w:szCs w:val="24"/>
          <w:lang w:eastAsia="es-MX"/>
        </w:rPr>
        <w:t> del elemento y el </w:t>
      </w:r>
      <w:r w:rsidRPr="000C7D30">
        <w:rPr>
          <w:rFonts w:ascii="Arial" w:eastAsia="Times New Roman" w:hAnsi="Arial" w:cs="Arial"/>
          <w:b/>
          <w:bCs/>
          <w:color w:val="4A4A4A"/>
          <w:sz w:val="24"/>
          <w:szCs w:val="24"/>
          <w:lang w:eastAsia="es-MX"/>
        </w:rPr>
        <w:t>valor</w:t>
      </w:r>
      <w:r w:rsidRPr="000C7D30">
        <w:rPr>
          <w:rFonts w:ascii="Arial" w:eastAsia="Times New Roman" w:hAnsi="Arial" w:cs="Arial"/>
          <w:color w:val="4A4A4A"/>
          <w:sz w:val="24"/>
          <w:szCs w:val="24"/>
          <w:lang w:eastAsia="es-MX"/>
        </w:rPr>
        <w:t> de la propiedad,</w:t>
      </w:r>
      <w:r w:rsidRPr="000C7D30">
        <w:rPr>
          <w:rFonts w:ascii="Arial" w:eastAsia="Times New Roman" w:hAnsi="Arial" w:cs="Arial"/>
          <w:color w:val="4A4A4A"/>
          <w:sz w:val="24"/>
          <w:szCs w:val="24"/>
          <w:lang w:eastAsia="es-MX"/>
        </w:rPr>
        <w:br/>
        <w:t>que siempre va entre comillas doble (“) o simple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&lt;TAG-2 atributo=</w:t>
      </w:r>
      <w:r w:rsidRPr="000C7D30">
        <w:rPr>
          <w:rFonts w:ascii="Courier New" w:eastAsia="Times New Roman" w:hAnsi="Courier New" w:cs="Courier New"/>
          <w:color w:val="A6E22E"/>
          <w:sz w:val="20"/>
          <w:szCs w:val="20"/>
          <w:lang w:eastAsia="es-MX"/>
        </w:rPr>
        <w:t>"valor"</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 xml:space="preserve">Ejemplo </w:t>
      </w:r>
      <w:proofErr w:type="spellStart"/>
      <w:r w:rsidRPr="000C7D30">
        <w:rPr>
          <w:rFonts w:ascii="Arial" w:eastAsia="Times New Roman" w:hAnsi="Arial" w:cs="Arial"/>
          <w:color w:val="4A4A4A"/>
          <w:sz w:val="24"/>
          <w:szCs w:val="24"/>
          <w:lang w:eastAsia="es-MX"/>
        </w:rPr>
        <w:t>practico</w:t>
      </w:r>
      <w:proofErr w:type="spellEnd"/>
      <w:r w:rsidRPr="000C7D30">
        <w:rPr>
          <w:rFonts w:ascii="Arial" w:eastAsia="Times New Roman" w:hAnsi="Arial" w:cs="Arial"/>
          <w:color w:val="4A4A4A"/>
          <w:sz w:val="24"/>
          <w:szCs w:val="24"/>
          <w:lang w:eastAsia="es-MX"/>
        </w:rPr>
        <w: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Mateo</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15.10.2012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Madrid</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3.1Kg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45cm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&lt;Nombre&gt;</w:t>
      </w:r>
      <w:r w:rsidRPr="000C7D30">
        <w:rPr>
          <w:rFonts w:ascii="Courier New" w:eastAsia="Times New Roman" w:hAnsi="Courier New" w:cs="Courier New"/>
          <w:color w:val="FFFFFF"/>
          <w:sz w:val="20"/>
          <w:szCs w:val="20"/>
          <w:lang w:eastAsia="es-MX"/>
        </w:rPr>
        <w:t>Maribel</w:t>
      </w:r>
      <w:r w:rsidRPr="000C7D30">
        <w:rPr>
          <w:rFonts w:ascii="Courier New" w:eastAsia="Times New Roman" w:hAnsi="Courier New" w:cs="Courier New"/>
          <w:color w:val="F92672"/>
          <w:sz w:val="20"/>
          <w:szCs w:val="20"/>
          <w:lang w:eastAsia="es-MX"/>
        </w:rPr>
        <w:t>&lt;/Nombre&gt;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&lt;Fecha&gt;</w:t>
      </w:r>
      <w:r w:rsidRPr="000C7D30">
        <w:rPr>
          <w:rFonts w:ascii="Courier New" w:eastAsia="Times New Roman" w:hAnsi="Courier New" w:cs="Courier New"/>
          <w:color w:val="FFFFFF"/>
          <w:sz w:val="20"/>
          <w:szCs w:val="20"/>
          <w:lang w:eastAsia="es-MX"/>
        </w:rPr>
        <w:t>11.09.2012</w:t>
      </w:r>
      <w:r w:rsidRPr="000C7D30">
        <w:rPr>
          <w:rFonts w:ascii="Courier New" w:eastAsia="Times New Roman" w:hAnsi="Courier New" w:cs="Courier New"/>
          <w:color w:val="F92672"/>
          <w:sz w:val="20"/>
          <w:szCs w:val="20"/>
          <w:lang w:eastAsia="es-MX"/>
        </w:rPr>
        <w:t>&lt;/Fecha&gt;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&lt;Ciudad&gt;</w:t>
      </w:r>
      <w:r w:rsidRPr="000C7D30">
        <w:rPr>
          <w:rFonts w:ascii="Courier New" w:eastAsia="Times New Roman" w:hAnsi="Courier New" w:cs="Courier New"/>
          <w:color w:val="FFFFFF"/>
          <w:sz w:val="20"/>
          <w:szCs w:val="20"/>
          <w:lang w:eastAsia="es-MX"/>
        </w:rPr>
        <w:t>Sevilla</w:t>
      </w:r>
      <w:r w:rsidRPr="000C7D30">
        <w:rPr>
          <w:rFonts w:ascii="Courier New" w:eastAsia="Times New Roman" w:hAnsi="Courier New" w:cs="Courier New"/>
          <w:color w:val="F92672"/>
          <w:sz w:val="20"/>
          <w:szCs w:val="20"/>
          <w:lang w:eastAsia="es-MX"/>
        </w:rPr>
        <w:t>&lt;/Ciudad&gt;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&lt;Peso&gt;</w:t>
      </w:r>
      <w:r w:rsidRPr="000C7D30">
        <w:rPr>
          <w:rFonts w:ascii="Courier New" w:eastAsia="Times New Roman" w:hAnsi="Courier New" w:cs="Courier New"/>
          <w:color w:val="FFFFFF"/>
          <w:sz w:val="20"/>
          <w:szCs w:val="20"/>
          <w:lang w:eastAsia="es-MX"/>
        </w:rPr>
        <w:t>3Kg</w:t>
      </w:r>
      <w:r w:rsidRPr="000C7D30">
        <w:rPr>
          <w:rFonts w:ascii="Courier New" w:eastAsia="Times New Roman" w:hAnsi="Courier New" w:cs="Courier New"/>
          <w:color w:val="F92672"/>
          <w:sz w:val="20"/>
          <w:szCs w:val="20"/>
          <w:lang w:eastAsia="es-MX"/>
        </w:rPr>
        <w:t>&lt;/Peso&gt;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&lt;Estatura&gt;</w:t>
      </w:r>
      <w:r w:rsidRPr="000C7D30">
        <w:rPr>
          <w:rFonts w:ascii="Courier New" w:eastAsia="Times New Roman" w:hAnsi="Courier New" w:cs="Courier New"/>
          <w:color w:val="FFFFFF"/>
          <w:sz w:val="20"/>
          <w:szCs w:val="20"/>
          <w:lang w:eastAsia="es-MX"/>
        </w:rPr>
        <w:t>40cm</w:t>
      </w:r>
      <w:r w:rsidRPr="000C7D30">
        <w:rPr>
          <w:rFonts w:ascii="Courier New" w:eastAsia="Times New Roman" w:hAnsi="Courier New" w:cs="Courier New"/>
          <w:color w:val="F92672"/>
          <w:sz w:val="20"/>
          <w:szCs w:val="20"/>
          <w:lang w:eastAsia="es-MX"/>
        </w:rPr>
        <w:t>&lt;/Estatura&gt;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w:t>
      </w:r>
      <w:r w:rsidRPr="000C7D30">
        <w:rPr>
          <w:rFonts w:ascii="Courier New" w:eastAsia="Times New Roman" w:hAnsi="Courier New" w:cs="Courier New"/>
          <w:color w:val="F92672"/>
          <w:sz w:val="20"/>
          <w:szCs w:val="20"/>
          <w:lang w:eastAsia="es-MX"/>
        </w:rPr>
        <w:t>&lt;/Persona&gt;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&lt;/Datos-Nacimiento&gt;</w:t>
      </w:r>
    </w:p>
    <w:p w:rsidR="000C7D30" w:rsidRPr="000C7D30" w:rsidRDefault="000C7D30" w:rsidP="000C7D30">
      <w:pPr>
        <w:numPr>
          <w:ilvl w:val="0"/>
          <w:numId w:val="1"/>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0C7D30">
        <w:rPr>
          <w:rFonts w:ascii="Arial" w:eastAsia="Times New Roman" w:hAnsi="Arial" w:cs="Arial"/>
          <w:b/>
          <w:bCs/>
          <w:color w:val="4A4A4A"/>
          <w:sz w:val="24"/>
          <w:szCs w:val="24"/>
          <w:lang w:eastAsia="es-MX"/>
        </w:rPr>
        <w:lastRenderedPageBreak/>
        <w:t>namespaces</w:t>
      </w:r>
      <w:proofErr w:type="spellEnd"/>
      <w:r w:rsidRPr="000C7D30">
        <w:rPr>
          <w:rFonts w:ascii="Arial" w:eastAsia="Times New Roman" w:hAnsi="Arial" w:cs="Arial"/>
          <w:color w:val="4A4A4A"/>
          <w:sz w:val="24"/>
          <w:szCs w:val="24"/>
          <w:lang w:eastAsia="es-MX"/>
        </w:rPr>
        <w:t>: es una forma de dar un </w:t>
      </w:r>
      <w:r w:rsidRPr="000C7D30">
        <w:rPr>
          <w:rFonts w:ascii="Arial" w:eastAsia="Times New Roman" w:hAnsi="Arial" w:cs="Arial"/>
          <w:i/>
          <w:iCs/>
          <w:color w:val="4A4A4A"/>
          <w:sz w:val="24"/>
          <w:szCs w:val="24"/>
          <w:lang w:eastAsia="es-MX"/>
        </w:rPr>
        <w:t>contexto</w:t>
      </w:r>
      <w:r w:rsidRPr="000C7D30">
        <w:rPr>
          <w:rFonts w:ascii="Arial" w:eastAsia="Times New Roman" w:hAnsi="Arial" w:cs="Arial"/>
          <w:color w:val="4A4A4A"/>
          <w:sz w:val="24"/>
          <w:szCs w:val="24"/>
          <w:lang w:eastAsia="es-MX"/>
        </w:rPr>
        <w:t> (</w:t>
      </w:r>
      <w:proofErr w:type="spellStart"/>
      <w:r w:rsidRPr="000C7D30">
        <w:rPr>
          <w:rFonts w:ascii="Arial" w:eastAsia="Times New Roman" w:hAnsi="Arial" w:cs="Arial"/>
          <w:color w:val="4A4A4A"/>
          <w:sz w:val="24"/>
          <w:szCs w:val="24"/>
          <w:lang w:eastAsia="es-MX"/>
        </w:rPr>
        <w:t>scope</w:t>
      </w:r>
      <w:proofErr w:type="spellEnd"/>
      <w:r w:rsidRPr="000C7D30">
        <w:rPr>
          <w:rFonts w:ascii="Arial" w:eastAsia="Times New Roman" w:hAnsi="Arial" w:cs="Arial"/>
          <w:color w:val="4A4A4A"/>
          <w:sz w:val="24"/>
          <w:szCs w:val="24"/>
          <w:lang w:eastAsia="es-MX"/>
        </w:rPr>
        <w:t xml:space="preserve">), a un </w:t>
      </w:r>
      <w:proofErr w:type="spellStart"/>
      <w:r w:rsidRPr="000C7D30">
        <w:rPr>
          <w:rFonts w:ascii="Arial" w:eastAsia="Times New Roman" w:hAnsi="Arial" w:cs="Arial"/>
          <w:color w:val="4A4A4A"/>
          <w:sz w:val="24"/>
          <w:szCs w:val="24"/>
          <w:lang w:eastAsia="es-MX"/>
        </w:rPr>
        <w:t>tag</w:t>
      </w:r>
      <w:proofErr w:type="spellEnd"/>
      <w:r w:rsidRPr="000C7D30">
        <w:rPr>
          <w:rFonts w:ascii="Arial" w:eastAsia="Times New Roman" w:hAnsi="Arial" w:cs="Arial"/>
          <w:color w:val="4A4A4A"/>
          <w:sz w:val="24"/>
          <w:szCs w:val="24"/>
          <w:lang w:eastAsia="es-MX"/>
        </w:rPr>
        <w:t>.</w:t>
      </w:r>
      <w:r w:rsidRPr="000C7D30">
        <w:rPr>
          <w:rFonts w:ascii="Arial" w:eastAsia="Times New Roman" w:hAnsi="Arial" w:cs="Arial"/>
          <w:color w:val="4A4A4A"/>
          <w:sz w:val="24"/>
          <w:szCs w:val="24"/>
          <w:lang w:eastAsia="es-MX"/>
        </w:rPr>
        <w:br/>
        <w:t>Es definir donde un elemento tiene un valor definido.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&lt;NAMESPACE:TAG </w:t>
      </w:r>
      <w:proofErr w:type="spellStart"/>
      <w:r w:rsidRPr="000C7D30">
        <w:rPr>
          <w:rFonts w:ascii="Courier New" w:eastAsia="Times New Roman" w:hAnsi="Courier New" w:cs="Courier New"/>
          <w:color w:val="F92672"/>
          <w:sz w:val="20"/>
          <w:szCs w:val="20"/>
          <w:lang w:eastAsia="es-MX"/>
        </w:rPr>
        <w:t>atr</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"val"</w:t>
      </w:r>
      <w:r w:rsidRPr="000C7D30">
        <w:rPr>
          <w:rFonts w:ascii="Courier New" w:eastAsia="Times New Roman" w:hAnsi="Courier New" w:cs="Courier New"/>
          <w:color w:val="F92672"/>
          <w:sz w:val="20"/>
          <w:szCs w:val="20"/>
          <w:lang w:eastAsia="es-MX"/>
        </w:rPr>
        <w:t>&gt;</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FFFFF"/>
          <w:sz w:val="20"/>
          <w:szCs w:val="20"/>
          <w:lang w:eastAsia="es-MX"/>
        </w:rPr>
        <w:t xml:space="preserve">    Contenido</w:t>
      </w:r>
    </w:p>
    <w:p w:rsidR="000C7D30" w:rsidRPr="000C7D30" w:rsidRDefault="000C7D30" w:rsidP="000C7D30">
      <w:pPr>
        <w:numPr>
          <w:ilvl w:val="0"/>
          <w:numId w:val="1"/>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&lt;/NAMESPACE:TAG&gt;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En otras palabras, es un medio para organizar clases dentro de un entorno,</w:t>
      </w:r>
      <w:r w:rsidRPr="000C7D30">
        <w:rPr>
          <w:rFonts w:ascii="Arial" w:eastAsia="Times New Roman" w:hAnsi="Arial" w:cs="Arial"/>
          <w:color w:val="4A4A4A"/>
          <w:sz w:val="24"/>
          <w:szCs w:val="24"/>
          <w:lang w:eastAsia="es-MX"/>
        </w:rPr>
        <w:br/>
        <w:t>agrupándolas de un modo más lógico y jerárquico. &lt;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Ejemplo:</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 xml:space="preserve"> </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proofErr w:type="gramStart"/>
      <w:r w:rsidRPr="000C7D30">
        <w:rPr>
          <w:rFonts w:ascii="Courier New" w:eastAsia="Times New Roman" w:hAnsi="Courier New" w:cs="Courier New"/>
          <w:color w:val="F92672"/>
          <w:sz w:val="20"/>
          <w:szCs w:val="20"/>
          <w:lang w:eastAsia="es-MX"/>
        </w:rPr>
        <w:t>trabajo:</w:t>
      </w:r>
      <w:proofErr w:type="gramEnd"/>
      <w:r w:rsidRPr="000C7D30">
        <w:rPr>
          <w:rFonts w:ascii="Courier New" w:eastAsia="Times New Roman" w:hAnsi="Courier New" w:cs="Courier New"/>
          <w:color w:val="F92672"/>
          <w:sz w:val="20"/>
          <w:szCs w:val="20"/>
          <w:lang w:eastAsia="es-MX"/>
        </w:rPr>
        <w:t>horario</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"9-11"</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trabajo:email</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"luisprof@uni.com"</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persona:id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"@user9283"</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Profesor</w:t>
      </w:r>
      <w:proofErr w:type="gramStart"/>
      <w:r w:rsidRPr="000C7D30">
        <w:rPr>
          <w:rFonts w:ascii="Courier New" w:eastAsia="Times New Roman" w:hAnsi="Courier New" w:cs="Courier New"/>
          <w:color w:val="F92672"/>
          <w:sz w:val="20"/>
          <w:szCs w:val="20"/>
          <w:lang w:eastAsia="es-MX"/>
        </w:rPr>
        <w:t>:Luis</w:t>
      </w:r>
      <w:proofErr w:type="spellEnd"/>
      <w:proofErr w:type="gramEnd"/>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color w:val="4A4A4A"/>
          <w:sz w:val="24"/>
          <w:szCs w:val="24"/>
          <w:lang w:eastAsia="es-MX"/>
        </w:rPr>
        <w:t>&lt;</w:t>
      </w:r>
      <w:proofErr w:type="spellStart"/>
      <w:proofErr w:type="gramStart"/>
      <w:r w:rsidRPr="000C7D30">
        <w:rPr>
          <w:rFonts w:ascii="Arial" w:eastAsia="Times New Roman" w:hAnsi="Arial" w:cs="Arial"/>
          <w:color w:val="4A4A4A"/>
          <w:sz w:val="24"/>
          <w:szCs w:val="24"/>
          <w:lang w:eastAsia="es-MX"/>
        </w:rPr>
        <w:t>br</w:t>
      </w:r>
      <w:proofErr w:type="spellEnd"/>
      <w:proofErr w:type="gram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En Android veremos mucho el </w:t>
      </w:r>
      <w:proofErr w:type="spellStart"/>
      <w:r w:rsidRPr="000C7D30">
        <w:rPr>
          <w:rFonts w:ascii="Arial" w:eastAsia="Times New Roman" w:hAnsi="Arial" w:cs="Arial"/>
          <w:b/>
          <w:bCs/>
          <w:i/>
          <w:iCs/>
          <w:color w:val="4A4A4A"/>
          <w:sz w:val="24"/>
          <w:szCs w:val="24"/>
          <w:lang w:eastAsia="es-MX"/>
        </w:rPr>
        <w:t>namespace</w:t>
      </w:r>
      <w:proofErr w:type="spellEnd"/>
      <w:r w:rsidRPr="000C7D30">
        <w:rPr>
          <w:rFonts w:ascii="Arial" w:eastAsia="Times New Roman" w:hAnsi="Arial" w:cs="Arial"/>
          <w:color w:val="4A4A4A"/>
          <w:sz w:val="24"/>
          <w:szCs w:val="24"/>
          <w:lang w:eastAsia="es-MX"/>
        </w:rPr>
        <w:t xml:space="preserve"> de </w:t>
      </w:r>
      <w:proofErr w:type="spellStart"/>
      <w:r w:rsidRPr="000C7D30">
        <w:rPr>
          <w:rFonts w:ascii="Arial" w:eastAsia="Times New Roman" w:hAnsi="Arial" w:cs="Arial"/>
          <w:color w:val="4A4A4A"/>
          <w:sz w:val="24"/>
          <w:szCs w:val="24"/>
          <w:lang w:eastAsia="es-MX"/>
        </w:rPr>
        <w:t>Androdid</w:t>
      </w:r>
      <w:proofErr w:type="spellEnd"/>
      <w:r w:rsidRPr="000C7D30">
        <w:rPr>
          <w:rFonts w:ascii="Arial" w:eastAsia="Times New Roman" w:hAnsi="Arial" w:cs="Arial"/>
          <w:color w:val="4A4A4A"/>
          <w:sz w:val="24"/>
          <w:szCs w:val="24"/>
          <w:lang w:eastAsia="es-MX"/>
        </w:rPr>
        <w:t xml:space="preserve"> en la siguiente forma:</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&lt;</w:t>
      </w:r>
      <w:proofErr w:type="spellStart"/>
      <w:r w:rsidRPr="000C7D30">
        <w:rPr>
          <w:rFonts w:ascii="Courier New" w:eastAsia="Times New Roman" w:hAnsi="Courier New" w:cs="Courier New"/>
          <w:color w:val="F92672"/>
          <w:sz w:val="20"/>
          <w:szCs w:val="20"/>
          <w:lang w:eastAsia="es-MX"/>
        </w:rPr>
        <w:t>TextView</w:t>
      </w:r>
      <w:proofErr w:type="spellEnd"/>
      <w:r w:rsidRPr="000C7D30">
        <w:rPr>
          <w:rFonts w:ascii="Courier New" w:eastAsia="Times New Roman" w:hAnsi="Courier New" w:cs="Courier New"/>
          <w:color w:val="F92672"/>
          <w:sz w:val="20"/>
          <w:szCs w:val="20"/>
          <w:lang w:eastAsia="es-MX"/>
        </w:rPr>
        <w:t xml:space="preserve"> </w:t>
      </w:r>
      <w:proofErr w:type="spellStart"/>
      <w:r w:rsidRPr="000C7D30">
        <w:rPr>
          <w:rFonts w:ascii="Courier New" w:eastAsia="Times New Roman" w:hAnsi="Courier New" w:cs="Courier New"/>
          <w:color w:val="F92672"/>
          <w:sz w:val="20"/>
          <w:szCs w:val="20"/>
          <w:lang w:eastAsia="es-MX"/>
        </w:rPr>
        <w:t>android</w:t>
      </w:r>
      <w:proofErr w:type="gramStart"/>
      <w:r w:rsidRPr="000C7D30">
        <w:rPr>
          <w:rFonts w:ascii="Courier New" w:eastAsia="Times New Roman" w:hAnsi="Courier New" w:cs="Courier New"/>
          <w:color w:val="F92672"/>
          <w:sz w:val="20"/>
          <w:szCs w:val="20"/>
          <w:lang w:eastAsia="es-MX"/>
        </w:rPr>
        <w:t>:text</w:t>
      </w:r>
      <w:proofErr w:type="spellEnd"/>
      <w:proofErr w:type="gram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"Hola mundo"</w:t>
      </w:r>
      <w:r w:rsidRPr="000C7D30">
        <w:rPr>
          <w:rFonts w:ascii="Courier New" w:eastAsia="Times New Roman" w:hAnsi="Courier New" w:cs="Courier New"/>
          <w:color w:val="F92672"/>
          <w:sz w:val="20"/>
          <w:szCs w:val="20"/>
          <w:lang w:eastAsia="es-MX"/>
        </w:rPr>
        <w:t xml:space="preserve"> /&gt;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r w:rsidRPr="000C7D30">
        <w:rPr>
          <w:rFonts w:ascii="Arial" w:eastAsia="Times New Roman" w:hAnsi="Arial" w:cs="Arial"/>
          <w:i/>
          <w:iCs/>
          <w:color w:val="4A4A4A"/>
          <w:sz w:val="24"/>
          <w:szCs w:val="24"/>
          <w:lang w:eastAsia="es-MX"/>
        </w:rPr>
        <w:t xml:space="preserve">¿Pero </w:t>
      </w:r>
      <w:proofErr w:type="spellStart"/>
      <w:r w:rsidRPr="000C7D30">
        <w:rPr>
          <w:rFonts w:ascii="Arial" w:eastAsia="Times New Roman" w:hAnsi="Arial" w:cs="Arial"/>
          <w:i/>
          <w:iCs/>
          <w:color w:val="4A4A4A"/>
          <w:sz w:val="24"/>
          <w:szCs w:val="24"/>
          <w:lang w:eastAsia="es-MX"/>
        </w:rPr>
        <w:t>como</w:t>
      </w:r>
      <w:proofErr w:type="spellEnd"/>
      <w:r w:rsidRPr="000C7D30">
        <w:rPr>
          <w:rFonts w:ascii="Arial" w:eastAsia="Times New Roman" w:hAnsi="Arial" w:cs="Arial"/>
          <w:i/>
          <w:iCs/>
          <w:color w:val="4A4A4A"/>
          <w:sz w:val="24"/>
          <w:szCs w:val="24"/>
          <w:lang w:eastAsia="es-MX"/>
        </w:rPr>
        <w:t xml:space="preserve"> saber de </w:t>
      </w:r>
      <w:proofErr w:type="spellStart"/>
      <w:r w:rsidRPr="000C7D30">
        <w:rPr>
          <w:rFonts w:ascii="Arial" w:eastAsia="Times New Roman" w:hAnsi="Arial" w:cs="Arial"/>
          <w:i/>
          <w:iCs/>
          <w:color w:val="4A4A4A"/>
          <w:sz w:val="24"/>
          <w:szCs w:val="24"/>
          <w:lang w:eastAsia="es-MX"/>
        </w:rPr>
        <w:t>donde</w:t>
      </w:r>
      <w:proofErr w:type="spellEnd"/>
      <w:r w:rsidRPr="000C7D30">
        <w:rPr>
          <w:rFonts w:ascii="Arial" w:eastAsia="Times New Roman" w:hAnsi="Arial" w:cs="Arial"/>
          <w:i/>
          <w:iCs/>
          <w:color w:val="4A4A4A"/>
          <w:sz w:val="24"/>
          <w:szCs w:val="24"/>
          <w:lang w:eastAsia="es-MX"/>
        </w:rPr>
        <w:t xml:space="preserve"> proviene un </w:t>
      </w:r>
      <w:proofErr w:type="spellStart"/>
      <w:r w:rsidRPr="000C7D30">
        <w:rPr>
          <w:rFonts w:ascii="Arial" w:eastAsia="Times New Roman" w:hAnsi="Arial" w:cs="Arial"/>
          <w:i/>
          <w:iCs/>
          <w:color w:val="4A4A4A"/>
          <w:sz w:val="24"/>
          <w:szCs w:val="24"/>
          <w:lang w:eastAsia="es-MX"/>
        </w:rPr>
        <w:t>namespace</w:t>
      </w:r>
      <w:proofErr w:type="spellEnd"/>
      <w:r w:rsidRPr="000C7D30">
        <w:rPr>
          <w:rFonts w:ascii="Arial" w:eastAsia="Times New Roman" w:hAnsi="Arial" w:cs="Arial"/>
          <w:i/>
          <w:iCs/>
          <w:color w:val="4A4A4A"/>
          <w:sz w:val="24"/>
          <w:szCs w:val="24"/>
          <w:lang w:eastAsia="es-MX"/>
        </w:rPr>
        <w:t>?</w:t>
      </w:r>
      <w:r w:rsidRPr="000C7D30">
        <w:rPr>
          <w:rFonts w:ascii="Arial" w:eastAsia="Times New Roman" w:hAnsi="Arial" w:cs="Arial"/>
          <w:color w:val="4A4A4A"/>
          <w:sz w:val="24"/>
          <w:szCs w:val="24"/>
          <w:lang w:eastAsia="es-MX"/>
        </w:rPr>
        <w:t>&lt;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Con la palabra reservada </w:t>
      </w:r>
      <w:proofErr w:type="spellStart"/>
      <w:r w:rsidRPr="000C7D30">
        <w:rPr>
          <w:rFonts w:ascii="Courier New" w:eastAsia="Times New Roman" w:hAnsi="Courier New" w:cs="Courier New"/>
          <w:color w:val="4A4A4A"/>
          <w:sz w:val="20"/>
          <w:szCs w:val="20"/>
          <w:lang w:eastAsia="es-MX"/>
        </w:rPr>
        <w:t>xmlns</w:t>
      </w:r>
      <w:proofErr w:type="spellEnd"/>
      <w:r w:rsidRPr="000C7D30">
        <w:rPr>
          <w:rFonts w:ascii="Arial" w:eastAsia="Times New Roman" w:hAnsi="Arial" w:cs="Arial"/>
          <w:color w:val="4A4A4A"/>
          <w:sz w:val="24"/>
          <w:szCs w:val="24"/>
          <w:lang w:eastAsia="es-MX"/>
        </w:rPr>
        <w:t xml:space="preserve"> y con un URI/dirección que </w:t>
      </w:r>
      <w:proofErr w:type="spellStart"/>
      <w:r w:rsidRPr="000C7D30">
        <w:rPr>
          <w:rFonts w:ascii="Arial" w:eastAsia="Times New Roman" w:hAnsi="Arial" w:cs="Arial"/>
          <w:color w:val="4A4A4A"/>
          <w:sz w:val="24"/>
          <w:szCs w:val="24"/>
          <w:lang w:eastAsia="es-MX"/>
        </w:rPr>
        <w:t>harà</w:t>
      </w:r>
      <w:proofErr w:type="spellEnd"/>
      <w:r w:rsidRPr="000C7D30">
        <w:rPr>
          <w:rFonts w:ascii="Arial" w:eastAsia="Times New Roman" w:hAnsi="Arial" w:cs="Arial"/>
          <w:color w:val="4A4A4A"/>
          <w:sz w:val="24"/>
          <w:szCs w:val="24"/>
          <w:lang w:eastAsia="es-MX"/>
        </w:rPr>
        <w:t xml:space="preserve"> a entender de donde</w:t>
      </w:r>
      <w:r w:rsidRPr="000C7D30">
        <w:rPr>
          <w:rFonts w:ascii="Arial" w:eastAsia="Times New Roman" w:hAnsi="Arial" w:cs="Arial"/>
          <w:color w:val="4A4A4A"/>
          <w:sz w:val="24"/>
          <w:szCs w:val="24"/>
          <w:lang w:eastAsia="es-MX"/>
        </w:rPr>
        <w:br/>
        <w:t xml:space="preserve">un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tiene su procedencia, de esa manera </w:t>
      </w:r>
      <w:proofErr w:type="spellStart"/>
      <w:r w:rsidRPr="000C7D30">
        <w:rPr>
          <w:rFonts w:ascii="Arial" w:eastAsia="Times New Roman" w:hAnsi="Arial" w:cs="Arial"/>
          <w:color w:val="4A4A4A"/>
          <w:sz w:val="24"/>
          <w:szCs w:val="24"/>
          <w:lang w:eastAsia="es-MX"/>
        </w:rPr>
        <w:t>xml</w:t>
      </w:r>
      <w:proofErr w:type="spellEnd"/>
      <w:r w:rsidRPr="000C7D30">
        <w:rPr>
          <w:rFonts w:ascii="Arial" w:eastAsia="Times New Roman" w:hAnsi="Arial" w:cs="Arial"/>
          <w:color w:val="4A4A4A"/>
          <w:sz w:val="24"/>
          <w:szCs w:val="24"/>
          <w:lang w:eastAsia="es-MX"/>
        </w:rPr>
        <w:t xml:space="preserve"> va a poder entender cuando un valor tiene</w:t>
      </w:r>
      <w:r w:rsidRPr="000C7D30">
        <w:rPr>
          <w:rFonts w:ascii="Arial" w:eastAsia="Times New Roman" w:hAnsi="Arial" w:cs="Arial"/>
          <w:color w:val="4A4A4A"/>
          <w:sz w:val="24"/>
          <w:szCs w:val="24"/>
          <w:lang w:eastAsia="es-MX"/>
        </w:rPr>
        <w:br/>
        <w:t>o no tiene un contexto y cuando puede darle o asignarle un comportamiento.&lt;</w:t>
      </w:r>
      <w:proofErr w:type="spellStart"/>
      <w:r w:rsidRPr="000C7D30">
        <w:rPr>
          <w:rFonts w:ascii="Arial" w:eastAsia="Times New Roman" w:hAnsi="Arial" w:cs="Arial"/>
          <w:color w:val="4A4A4A"/>
          <w:sz w:val="24"/>
          <w:szCs w:val="24"/>
          <w:lang w:eastAsia="es-MX"/>
        </w:rPr>
        <w:t>br</w:t>
      </w:r>
      <w:proofErr w:type="spellEnd"/>
      <w:r w:rsidRPr="000C7D30">
        <w:rPr>
          <w:rFonts w:ascii="Arial" w:eastAsia="Times New Roman" w:hAnsi="Arial" w:cs="Arial"/>
          <w:color w:val="4A4A4A"/>
          <w:sz w:val="24"/>
          <w:szCs w:val="24"/>
          <w:lang w:eastAsia="es-MX"/>
        </w:rPr>
        <w:t>&gt;</w:t>
      </w:r>
      <w:r w:rsidRPr="000C7D30">
        <w:rPr>
          <w:rFonts w:ascii="Arial" w:eastAsia="Times New Roman" w:hAnsi="Arial" w:cs="Arial"/>
          <w:color w:val="4A4A4A"/>
          <w:sz w:val="24"/>
          <w:szCs w:val="24"/>
          <w:lang w:eastAsia="es-MX"/>
        </w:rPr>
        <w:br/>
        <w:t>Siguiendo el ejemplo anterior:</w:t>
      </w:r>
    </w:p>
    <w:p w:rsidR="000C7D30" w:rsidRPr="000C7D30" w:rsidRDefault="000C7D30" w:rsidP="000C7D3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0C7D30">
        <w:rPr>
          <w:rFonts w:ascii="Courier New" w:eastAsia="Times New Roman" w:hAnsi="Courier New" w:cs="Courier New"/>
          <w:color w:val="F92672"/>
          <w:sz w:val="20"/>
          <w:szCs w:val="20"/>
          <w:lang w:eastAsia="es-MX"/>
        </w:rPr>
        <w:t xml:space="preserve">&lt;... </w:t>
      </w:r>
      <w:proofErr w:type="spellStart"/>
      <w:r w:rsidRPr="000C7D30">
        <w:rPr>
          <w:rFonts w:ascii="Courier New" w:eastAsia="Times New Roman" w:hAnsi="Courier New" w:cs="Courier New"/>
          <w:color w:val="F92672"/>
          <w:sz w:val="20"/>
          <w:szCs w:val="20"/>
          <w:lang w:eastAsia="es-MX"/>
        </w:rPr>
        <w:t>xmlns:android</w:t>
      </w:r>
      <w:proofErr w:type="spellEnd"/>
      <w:r w:rsidRPr="000C7D30">
        <w:rPr>
          <w:rFonts w:ascii="Courier New" w:eastAsia="Times New Roman" w:hAnsi="Courier New" w:cs="Courier New"/>
          <w:color w:val="F92672"/>
          <w:sz w:val="20"/>
          <w:szCs w:val="20"/>
          <w:lang w:eastAsia="es-MX"/>
        </w:rPr>
        <w:t>=</w:t>
      </w:r>
      <w:r w:rsidRPr="000C7D30">
        <w:rPr>
          <w:rFonts w:ascii="Courier New" w:eastAsia="Times New Roman" w:hAnsi="Courier New" w:cs="Courier New"/>
          <w:color w:val="A6E22E"/>
          <w:sz w:val="20"/>
          <w:szCs w:val="20"/>
          <w:lang w:eastAsia="es-MX"/>
        </w:rPr>
        <w:t>"http://schemas.android.com/</w:t>
      </w:r>
      <w:proofErr w:type="spellStart"/>
      <w:r w:rsidRPr="000C7D30">
        <w:rPr>
          <w:rFonts w:ascii="Courier New" w:eastAsia="Times New Roman" w:hAnsi="Courier New" w:cs="Courier New"/>
          <w:color w:val="A6E22E"/>
          <w:sz w:val="20"/>
          <w:szCs w:val="20"/>
          <w:lang w:eastAsia="es-MX"/>
        </w:rPr>
        <w:t>apk</w:t>
      </w:r>
      <w:proofErr w:type="spellEnd"/>
      <w:r w:rsidRPr="000C7D30">
        <w:rPr>
          <w:rFonts w:ascii="Courier New" w:eastAsia="Times New Roman" w:hAnsi="Courier New" w:cs="Courier New"/>
          <w:color w:val="A6E22E"/>
          <w:sz w:val="20"/>
          <w:szCs w:val="20"/>
          <w:lang w:eastAsia="es-MX"/>
        </w:rPr>
        <w:t>/res/</w:t>
      </w:r>
      <w:proofErr w:type="spellStart"/>
      <w:r w:rsidRPr="000C7D30">
        <w:rPr>
          <w:rFonts w:ascii="Courier New" w:eastAsia="Times New Roman" w:hAnsi="Courier New" w:cs="Courier New"/>
          <w:color w:val="A6E22E"/>
          <w:sz w:val="20"/>
          <w:szCs w:val="20"/>
          <w:lang w:eastAsia="es-MX"/>
        </w:rPr>
        <w:t>android</w:t>
      </w:r>
      <w:proofErr w:type="spellEnd"/>
      <w:r w:rsidRPr="000C7D30">
        <w:rPr>
          <w:rFonts w:ascii="Courier New" w:eastAsia="Times New Roman" w:hAnsi="Courier New" w:cs="Courier New"/>
          <w:color w:val="A6E22E"/>
          <w:sz w:val="20"/>
          <w:szCs w:val="20"/>
          <w:lang w:eastAsia="es-MX"/>
        </w:rPr>
        <w:t>"</w:t>
      </w:r>
      <w:r w:rsidRPr="000C7D30">
        <w:rPr>
          <w:rFonts w:ascii="Courier New" w:eastAsia="Times New Roman" w:hAnsi="Courier New" w:cs="Courier New"/>
          <w:color w:val="F92672"/>
          <w:sz w:val="20"/>
          <w:szCs w:val="20"/>
          <w:lang w:eastAsia="es-MX"/>
        </w:rPr>
        <w:t>/&gt;</w:t>
      </w:r>
    </w:p>
    <w:p w:rsidR="000C7D30" w:rsidRPr="000C7D30" w:rsidRDefault="000C7D30" w:rsidP="000C7D30">
      <w:pPr>
        <w:shd w:val="clear" w:color="auto" w:fill="FFFFFF"/>
        <w:spacing w:after="0" w:line="240" w:lineRule="auto"/>
        <w:rPr>
          <w:rFonts w:ascii="Arial" w:eastAsia="Times New Roman" w:hAnsi="Arial" w:cs="Arial"/>
          <w:color w:val="4A4A4A"/>
          <w:sz w:val="24"/>
          <w:szCs w:val="24"/>
          <w:lang w:eastAsia="es-MX"/>
        </w:rPr>
      </w:pPr>
      <w:proofErr w:type="spellStart"/>
      <w:proofErr w:type="gramStart"/>
      <w:r w:rsidRPr="000C7D30">
        <w:rPr>
          <w:rFonts w:ascii="Courier New" w:eastAsia="Times New Roman" w:hAnsi="Courier New" w:cs="Courier New"/>
          <w:color w:val="4A4A4A"/>
          <w:sz w:val="20"/>
          <w:szCs w:val="20"/>
          <w:lang w:eastAsia="es-MX"/>
        </w:rPr>
        <w:t>android</w:t>
      </w:r>
      <w:proofErr w:type="spellEnd"/>
      <w:proofErr w:type="gramEnd"/>
      <w:r w:rsidRPr="000C7D30">
        <w:rPr>
          <w:rFonts w:ascii="Arial" w:eastAsia="Times New Roman" w:hAnsi="Arial" w:cs="Arial"/>
          <w:color w:val="4A4A4A"/>
          <w:sz w:val="24"/>
          <w:szCs w:val="24"/>
          <w:lang w:eastAsia="es-MX"/>
        </w:rPr>
        <w:t> es un alias asignado por nosotros. Podemos ver esto como una forma de encapsular otra etiqueta dentro una clase </w:t>
      </w:r>
      <w:r w:rsidRPr="000C7D30">
        <w:rPr>
          <w:rFonts w:ascii="Arial" w:eastAsia="Times New Roman" w:hAnsi="Arial" w:cs="Arial"/>
          <w:i/>
          <w:iCs/>
          <w:color w:val="4A4A4A"/>
          <w:sz w:val="24"/>
          <w:szCs w:val="24"/>
          <w:lang w:eastAsia="es-MX"/>
        </w:rPr>
        <w:t>Android</w:t>
      </w:r>
      <w:r w:rsidRPr="000C7D30">
        <w:rPr>
          <w:rFonts w:ascii="Arial" w:eastAsia="Times New Roman" w:hAnsi="Arial" w:cs="Arial"/>
          <w:color w:val="4A4A4A"/>
          <w:sz w:val="24"/>
          <w:szCs w:val="24"/>
          <w:lang w:eastAsia="es-MX"/>
        </w:rPr>
        <w:t>.</w:t>
      </w:r>
    </w:p>
    <w:p w:rsidR="003E51D2" w:rsidRDefault="00467C96"/>
    <w:p w:rsidR="0023340D" w:rsidRDefault="0023340D" w:rsidP="0023340D">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Enlazando nuestro </w:t>
      </w:r>
      <w:proofErr w:type="spellStart"/>
      <w:r>
        <w:rPr>
          <w:rFonts w:ascii="cooper_hewittmedium" w:hAnsi="cooper_hewittmedium"/>
          <w:color w:val="000000"/>
          <w:spacing w:val="-2"/>
          <w:sz w:val="36"/>
          <w:szCs w:val="36"/>
        </w:rPr>
        <w:t>layout</w:t>
      </w:r>
      <w:proofErr w:type="spellEnd"/>
      <w:r>
        <w:rPr>
          <w:rFonts w:ascii="cooper_hewittmedium" w:hAnsi="cooper_hewittmedium"/>
          <w:color w:val="000000"/>
          <w:spacing w:val="-2"/>
          <w:sz w:val="36"/>
          <w:szCs w:val="36"/>
        </w:rPr>
        <w:t xml:space="preserve"> con el código</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Estructura de res: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drawable</w:t>
      </w:r>
      <w:proofErr w:type="spellEnd"/>
      <w:r w:rsidRPr="0023340D">
        <w:rPr>
          <w:rFonts w:ascii="Arial" w:eastAsia="Times New Roman" w:hAnsi="Arial" w:cs="Arial"/>
          <w:color w:val="4A4A4A"/>
          <w:sz w:val="24"/>
          <w:szCs w:val="24"/>
          <w:lang w:eastAsia="es-MX"/>
        </w:rPr>
        <w:t>: Representa gráficos (Todo aquello que pueda ser dibujado en una pantalla).</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layout</w:t>
      </w:r>
      <w:proofErr w:type="spellEnd"/>
      <w:r w:rsidRPr="0023340D">
        <w:rPr>
          <w:rFonts w:ascii="Arial" w:eastAsia="Times New Roman" w:hAnsi="Arial" w:cs="Arial"/>
          <w:color w:val="4A4A4A"/>
          <w:sz w:val="24"/>
          <w:szCs w:val="24"/>
          <w:lang w:eastAsia="es-MX"/>
        </w:rPr>
        <w:t>: Representa todas las estructuras de pantallas que creemos.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mipmap</w:t>
      </w:r>
      <w:proofErr w:type="spellEnd"/>
      <w:r w:rsidRPr="0023340D">
        <w:rPr>
          <w:rFonts w:ascii="Arial" w:eastAsia="Times New Roman" w:hAnsi="Arial" w:cs="Arial"/>
          <w:color w:val="4A4A4A"/>
          <w:sz w:val="24"/>
          <w:szCs w:val="24"/>
          <w:lang w:eastAsia="es-MX"/>
        </w:rPr>
        <w:t>: Aquí guardaremos iconos.</w:t>
      </w:r>
    </w:p>
    <w:p w:rsidR="0023340D" w:rsidRPr="0023340D" w:rsidRDefault="0023340D" w:rsidP="0023340D">
      <w:pPr>
        <w:numPr>
          <w:ilvl w:val="0"/>
          <w:numId w:val="2"/>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values</w:t>
      </w:r>
      <w:proofErr w:type="spellEnd"/>
      <w:r w:rsidRPr="0023340D">
        <w:rPr>
          <w:rFonts w:ascii="Arial" w:eastAsia="Times New Roman" w:hAnsi="Arial" w:cs="Arial"/>
          <w:color w:val="4A4A4A"/>
          <w:sz w:val="24"/>
          <w:szCs w:val="24"/>
          <w:lang w:eastAsia="es-MX"/>
        </w:rPr>
        <w:t>: Aquí administraremos los recursos (Colores, cadenas, dimensiones o arreglos).</w:t>
      </w:r>
    </w:p>
    <w:p w:rsidR="0023340D" w:rsidRPr="0023340D" w:rsidRDefault="0023340D" w:rsidP="0023340D">
      <w:pPr>
        <w:shd w:val="clear" w:color="auto" w:fill="FFFFFF"/>
        <w:spacing w:after="0" w:line="240" w:lineRule="auto"/>
        <w:rPr>
          <w:rFonts w:ascii="Arial" w:eastAsia="Times New Roman" w:hAnsi="Arial" w:cs="Arial"/>
          <w:color w:val="4A4A4A"/>
          <w:sz w:val="24"/>
          <w:szCs w:val="24"/>
          <w:lang w:eastAsia="es-MX"/>
        </w:rPr>
      </w:pPr>
      <w:r w:rsidRPr="0023340D">
        <w:rPr>
          <w:rFonts w:ascii="Arial" w:eastAsia="Times New Roman" w:hAnsi="Arial" w:cs="Arial"/>
          <w:b/>
          <w:bCs/>
          <w:color w:val="4A4A4A"/>
          <w:sz w:val="24"/>
          <w:szCs w:val="24"/>
          <w:lang w:eastAsia="es-MX"/>
        </w:rPr>
        <w:t>Recursos más complejos: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font</w:t>
      </w:r>
      <w:proofErr w:type="spellEnd"/>
      <w:r w:rsidRPr="0023340D">
        <w:rPr>
          <w:rFonts w:ascii="Arial" w:eastAsia="Times New Roman" w:hAnsi="Arial" w:cs="Arial"/>
          <w:color w:val="4A4A4A"/>
          <w:sz w:val="24"/>
          <w:szCs w:val="24"/>
          <w:lang w:eastAsia="es-MX"/>
        </w:rPr>
        <w:t>: Aquí guardaremos las fuentes de la aplicación.</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anim</w:t>
      </w:r>
      <w:proofErr w:type="spellEnd"/>
      <w:r w:rsidRPr="0023340D">
        <w:rPr>
          <w:rFonts w:ascii="Arial" w:eastAsia="Times New Roman" w:hAnsi="Arial" w:cs="Arial"/>
          <w:color w:val="4A4A4A"/>
          <w:sz w:val="24"/>
          <w:szCs w:val="24"/>
          <w:lang w:eastAsia="es-MX"/>
        </w:rPr>
        <w:t xml:space="preserve">: Contendrá </w:t>
      </w: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xml:space="preserve"> para animaciones.</w:t>
      </w:r>
    </w:p>
    <w:p w:rsidR="0023340D" w:rsidRP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xml</w:t>
      </w:r>
      <w:proofErr w:type="spellEnd"/>
      <w:r w:rsidRPr="0023340D">
        <w:rPr>
          <w:rFonts w:ascii="Arial" w:eastAsia="Times New Roman" w:hAnsi="Arial" w:cs="Arial"/>
          <w:color w:val="4A4A4A"/>
          <w:sz w:val="24"/>
          <w:szCs w:val="24"/>
          <w:lang w:eastAsia="es-MX"/>
        </w:rPr>
        <w:t>: Contendrá preferencias de usuario y datos más complejos.</w:t>
      </w:r>
    </w:p>
    <w:p w:rsidR="0023340D" w:rsidRDefault="0023340D" w:rsidP="0023340D">
      <w:pPr>
        <w:numPr>
          <w:ilvl w:val="0"/>
          <w:numId w:val="3"/>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23340D">
        <w:rPr>
          <w:rFonts w:ascii="Arial" w:eastAsia="Times New Roman" w:hAnsi="Arial" w:cs="Arial"/>
          <w:color w:val="4A4A4A"/>
          <w:sz w:val="24"/>
          <w:szCs w:val="24"/>
          <w:lang w:eastAsia="es-MX"/>
        </w:rPr>
        <w:t>raw</w:t>
      </w:r>
      <w:proofErr w:type="spellEnd"/>
      <w:r w:rsidRPr="0023340D">
        <w:rPr>
          <w:rFonts w:ascii="Arial" w:eastAsia="Times New Roman" w:hAnsi="Arial" w:cs="Arial"/>
          <w:color w:val="4A4A4A"/>
          <w:sz w:val="24"/>
          <w:szCs w:val="24"/>
          <w:lang w:eastAsia="es-MX"/>
        </w:rPr>
        <w:t>: Contendrá archivos como vídeos o audios.</w:t>
      </w: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Default="00253428" w:rsidP="00253428">
      <w:pPr>
        <w:shd w:val="clear" w:color="auto" w:fill="FFFFFF"/>
        <w:spacing w:after="0" w:line="240" w:lineRule="auto"/>
        <w:rPr>
          <w:rFonts w:ascii="Arial" w:eastAsia="Times New Roman" w:hAnsi="Arial" w:cs="Arial"/>
          <w:color w:val="4A4A4A"/>
          <w:sz w:val="24"/>
          <w:szCs w:val="24"/>
          <w:lang w:eastAsia="es-MX"/>
        </w:rPr>
      </w:pP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lastRenderedPageBreak/>
        <w:t>En reasumen:</w:t>
      </w:r>
      <w:r w:rsidRPr="00253428">
        <w:rPr>
          <w:rFonts w:ascii="Arial" w:eastAsia="Times New Roman" w:hAnsi="Arial" w:cs="Arial"/>
          <w:color w:val="4A4A4A"/>
          <w:sz w:val="24"/>
          <w:szCs w:val="24"/>
          <w:lang w:eastAsia="es-MX"/>
        </w:rPr>
        <w:br/>
        <w:t>Cuando compilas tu aplicación, cada archivo de diseño XML se compila en un recurso </w:t>
      </w:r>
      <w:r w:rsidRPr="00253428">
        <w:rPr>
          <w:rFonts w:ascii="Courier New" w:eastAsia="Times New Roman" w:hAnsi="Courier New" w:cs="Courier New"/>
          <w:color w:val="4A4A4A"/>
          <w:sz w:val="20"/>
          <w:szCs w:val="20"/>
          <w:lang w:eastAsia="es-MX"/>
        </w:rPr>
        <w:t>View</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Debes cargar el recurso de diseño desde el código de tu aplicación, en la implementación de devolución de llamada </w:t>
      </w:r>
      <w:proofErr w:type="spellStart"/>
      <w:proofErr w:type="gramStart"/>
      <w:r w:rsidRPr="00253428">
        <w:rPr>
          <w:rFonts w:ascii="Courier New" w:eastAsia="Times New Roman" w:hAnsi="Courier New" w:cs="Courier New"/>
          <w:color w:val="4A4A4A"/>
          <w:sz w:val="20"/>
          <w:szCs w:val="20"/>
          <w:lang w:eastAsia="es-MX"/>
        </w:rPr>
        <w:t>Activity.onCreate</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Para eso, llama a </w:t>
      </w:r>
      <w:proofErr w:type="spellStart"/>
      <w:proofErr w:type="gramStart"/>
      <w:r w:rsidRPr="00253428">
        <w:rPr>
          <w:rFonts w:ascii="Courier New" w:eastAsia="Times New Roman" w:hAnsi="Courier New" w:cs="Courier New"/>
          <w:color w:val="4A4A4A"/>
          <w:sz w:val="20"/>
          <w:szCs w:val="20"/>
          <w:lang w:eastAsia="es-MX"/>
        </w:rPr>
        <w:t>setContentView</w:t>
      </w:r>
      <w:proofErr w:type="spellEnd"/>
      <w:r w:rsidRPr="00253428">
        <w:rPr>
          <w:rFonts w:ascii="Courier New" w:eastAsia="Times New Roman" w:hAnsi="Courier New" w:cs="Courier New"/>
          <w:color w:val="4A4A4A"/>
          <w:sz w:val="20"/>
          <w:szCs w:val="20"/>
          <w:lang w:eastAsia="es-MX"/>
        </w:rPr>
        <w:t>(</w:t>
      </w:r>
      <w:proofErr w:type="gramEnd"/>
      <w:r w:rsidRPr="00253428">
        <w:rPr>
          <w:rFonts w:ascii="Courier New" w:eastAsia="Times New Roman" w:hAnsi="Courier New" w:cs="Courier New"/>
          <w:color w:val="4A4A4A"/>
          <w:sz w:val="20"/>
          <w:szCs w:val="20"/>
          <w:lang w:eastAsia="es-MX"/>
        </w:rPr>
        <w:t>)</w:t>
      </w:r>
      <w:r w:rsidRPr="00253428">
        <w:rPr>
          <w:rFonts w:ascii="Arial" w:eastAsia="Times New Roman" w:hAnsi="Arial" w:cs="Arial"/>
          <w:color w:val="4A4A4A"/>
          <w:sz w:val="24"/>
          <w:szCs w:val="24"/>
          <w:lang w:eastAsia="es-MX"/>
        </w:rPr>
        <w:t> pasando la referencia a tu recurso de diseño en forma de </w:t>
      </w:r>
      <w:proofErr w:type="spellStart"/>
      <w:r w:rsidRPr="00253428">
        <w:rPr>
          <w:rFonts w:ascii="Courier New" w:eastAsia="Times New Roman" w:hAnsi="Courier New" w:cs="Courier New"/>
          <w:color w:val="4A4A4A"/>
          <w:sz w:val="20"/>
          <w:szCs w:val="20"/>
          <w:lang w:eastAsia="es-MX"/>
        </w:rPr>
        <w:t>R.layout.layout_file_name</w:t>
      </w:r>
      <w:proofErr w:type="spellEnd"/>
      <w:r w:rsidRPr="00253428">
        <w:rPr>
          <w:rFonts w:ascii="Courier New" w:eastAsia="Times New Roman" w:hAnsi="Courier New" w:cs="Courier New"/>
          <w:color w:val="4A4A4A"/>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Por ejemplo, mirando el diseño XML </w:t>
      </w:r>
      <w:r w:rsidRPr="00253428">
        <w:rPr>
          <w:rFonts w:ascii="Arial" w:eastAsia="Times New Roman" w:hAnsi="Arial" w:cs="Arial"/>
          <w:i/>
          <w:iCs/>
          <w:color w:val="4A4A4A"/>
          <w:sz w:val="24"/>
          <w:szCs w:val="24"/>
          <w:lang w:eastAsia="es-MX"/>
        </w:rPr>
        <w:t>activity_main.xml</w:t>
      </w:r>
      <w:r w:rsidRPr="00253428">
        <w:rPr>
          <w:rFonts w:ascii="Arial" w:eastAsia="Times New Roman" w:hAnsi="Arial" w:cs="Arial"/>
          <w:color w:val="4A4A4A"/>
          <w:sz w:val="24"/>
          <w:szCs w:val="24"/>
          <w:lang w:eastAsia="es-MX"/>
        </w:rPr>
        <w:t> que nos crea Android Studio al crear un </w:t>
      </w:r>
      <w:proofErr w:type="spellStart"/>
      <w:r w:rsidRPr="00253428">
        <w:rPr>
          <w:rFonts w:ascii="Arial" w:eastAsia="Times New Roman" w:hAnsi="Arial" w:cs="Arial"/>
          <w:i/>
          <w:iCs/>
          <w:color w:val="4A4A4A"/>
          <w:sz w:val="24"/>
          <w:szCs w:val="24"/>
          <w:lang w:eastAsia="es-MX"/>
        </w:rPr>
        <w:t>empty</w:t>
      </w:r>
      <w:proofErr w:type="spellEnd"/>
      <w:r w:rsidRPr="00253428">
        <w:rPr>
          <w:rFonts w:ascii="Arial" w:eastAsia="Times New Roman" w:hAnsi="Arial" w:cs="Arial"/>
          <w:i/>
          <w:iCs/>
          <w:color w:val="4A4A4A"/>
          <w:sz w:val="24"/>
          <w:szCs w:val="24"/>
          <w:lang w:eastAsia="es-MX"/>
        </w:rPr>
        <w:t xml:space="preserve"> </w:t>
      </w:r>
      <w:proofErr w:type="spellStart"/>
      <w:r w:rsidRPr="00253428">
        <w:rPr>
          <w:rFonts w:ascii="Arial" w:eastAsia="Times New Roman" w:hAnsi="Arial" w:cs="Arial"/>
          <w:i/>
          <w:iCs/>
          <w:color w:val="4A4A4A"/>
          <w:sz w:val="24"/>
          <w:szCs w:val="24"/>
          <w:lang w:eastAsia="es-MX"/>
        </w:rPr>
        <w:t>project</w:t>
      </w:r>
      <w:proofErr w:type="spellEnd"/>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para poder cargarlo en nuestra actividad lo </w:t>
      </w:r>
      <w:proofErr w:type="spellStart"/>
      <w:r w:rsidRPr="00253428">
        <w:rPr>
          <w:rFonts w:ascii="Arial" w:eastAsia="Times New Roman" w:hAnsi="Arial" w:cs="Arial"/>
          <w:color w:val="4A4A4A"/>
          <w:sz w:val="24"/>
          <w:szCs w:val="24"/>
          <w:lang w:eastAsia="es-MX"/>
        </w:rPr>
        <w:t>hariamos</w:t>
      </w:r>
      <w:proofErr w:type="spellEnd"/>
      <w:r w:rsidRPr="00253428">
        <w:rPr>
          <w:rFonts w:ascii="Arial" w:eastAsia="Times New Roman" w:hAnsi="Arial" w:cs="Arial"/>
          <w:color w:val="4A4A4A"/>
          <w:sz w:val="24"/>
          <w:szCs w:val="24"/>
          <w:lang w:eastAsia="es-MX"/>
        </w:rPr>
        <w:t xml:space="preserve"> de la siguiente manera:</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253428">
        <w:rPr>
          <w:rFonts w:ascii="Courier New" w:eastAsia="Times New Roman" w:hAnsi="Courier New" w:cs="Courier New"/>
          <w:b/>
          <w:bCs/>
          <w:color w:val="F92672"/>
          <w:sz w:val="20"/>
          <w:szCs w:val="20"/>
          <w:lang w:eastAsia="es-MX"/>
        </w:rPr>
        <w:t>override</w:t>
      </w:r>
      <w:proofErr w:type="spellEnd"/>
      <w:proofErr w:type="gram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F92672"/>
          <w:sz w:val="20"/>
          <w:szCs w:val="20"/>
          <w:lang w:eastAsia="es-MX"/>
        </w:rPr>
        <w:t>fun</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onCreate</w:t>
      </w:r>
      <w:proofErr w:type="spellEnd"/>
      <w:r w:rsidRPr="00253428">
        <w:rPr>
          <w:rFonts w:ascii="Courier New" w:eastAsia="Times New Roman" w:hAnsi="Courier New" w:cs="Courier New"/>
          <w:color w:val="FFFFFF"/>
          <w:sz w:val="20"/>
          <w:szCs w:val="20"/>
          <w:lang w:eastAsia="es-MX"/>
        </w:rPr>
        <w:t>(</w:t>
      </w:r>
      <w:proofErr w:type="spellStart"/>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 xml:space="preserve">: </w:t>
      </w:r>
      <w:proofErr w:type="spellStart"/>
      <w:r w:rsidRPr="00253428">
        <w:rPr>
          <w:rFonts w:ascii="Courier New" w:eastAsia="Times New Roman" w:hAnsi="Courier New" w:cs="Courier New"/>
          <w:b/>
          <w:bCs/>
          <w:color w:val="A6E22E"/>
          <w:sz w:val="20"/>
          <w:szCs w:val="20"/>
          <w:lang w:eastAsia="es-MX"/>
        </w:rPr>
        <w:t>Bundle</w:t>
      </w:r>
      <w:proofErr w:type="spellEnd"/>
      <w:r w:rsidRPr="00253428">
        <w:rPr>
          <w:rFonts w:ascii="Courier New" w:eastAsia="Times New Roman" w:hAnsi="Courier New" w:cs="Courier New"/>
          <w:b/>
          <w:bCs/>
          <w:color w:val="A6E22E"/>
          <w:sz w:val="20"/>
          <w:szCs w:val="20"/>
          <w:lang w:eastAsia="es-MX"/>
        </w:rPr>
        <w:t>?</w:t>
      </w:r>
      <w:r w:rsidRPr="00253428">
        <w:rPr>
          <w:rFonts w:ascii="Courier New" w:eastAsia="Times New Roman" w:hAnsi="Courier New" w:cs="Courier New"/>
          <w:color w:val="FFFFFF"/>
          <w:sz w:val="20"/>
          <w:szCs w:val="20"/>
          <w:lang w:eastAsia="es-MX"/>
        </w:rPr>
        <w:t>) {</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super.onCreate</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savedInstanceState</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 xml:space="preserve">    </w:t>
      </w:r>
      <w:proofErr w:type="spellStart"/>
      <w:proofErr w:type="gramStart"/>
      <w:r w:rsidRPr="00253428">
        <w:rPr>
          <w:rFonts w:ascii="Courier New" w:eastAsia="Times New Roman" w:hAnsi="Courier New" w:cs="Courier New"/>
          <w:color w:val="FFFFFF"/>
          <w:sz w:val="20"/>
          <w:szCs w:val="20"/>
          <w:lang w:eastAsia="es-MX"/>
        </w:rPr>
        <w:t>setContentView</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R.layout.activity_main</w:t>
      </w:r>
      <w:proofErr w:type="spellEnd"/>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53428">
        <w:rPr>
          <w:rFonts w:ascii="Courier New" w:eastAsia="Times New Roman" w:hAnsi="Courier New" w:cs="Courier New"/>
          <w:color w:val="FFFFFF"/>
          <w:sz w:val="20"/>
          <w:szCs w:val="20"/>
          <w:lang w:eastAsia="es-MX"/>
        </w:rPr>
        <w:t>}</w:t>
      </w:r>
    </w:p>
    <w:p w:rsidR="00253428" w:rsidRPr="00253428" w:rsidRDefault="00253428" w:rsidP="00253428">
      <w:pPr>
        <w:shd w:val="clear" w:color="auto" w:fill="FFFFFF"/>
        <w:spacing w:after="0" w:line="240" w:lineRule="auto"/>
        <w:rPr>
          <w:rFonts w:ascii="Arial" w:eastAsia="Times New Roman" w:hAnsi="Arial" w:cs="Arial"/>
          <w:color w:val="4A4A4A"/>
          <w:sz w:val="24"/>
          <w:szCs w:val="24"/>
          <w:lang w:eastAsia="es-MX"/>
        </w:rPr>
      </w:pPr>
      <w:r w:rsidRPr="00253428">
        <w:rPr>
          <w:rFonts w:ascii="Arial" w:eastAsia="Times New Roman" w:hAnsi="Arial" w:cs="Arial"/>
          <w:color w:val="4A4A4A"/>
          <w:sz w:val="24"/>
          <w:szCs w:val="24"/>
          <w:lang w:eastAsia="es-MX"/>
        </w:rPr>
        <w:t>La clase </w:t>
      </w:r>
      <w:r w:rsidRPr="00253428">
        <w:rPr>
          <w:rFonts w:ascii="Arial" w:eastAsia="Times New Roman" w:hAnsi="Arial" w:cs="Arial"/>
          <w:b/>
          <w:bCs/>
          <w:color w:val="4A4A4A"/>
          <w:sz w:val="24"/>
          <w:szCs w:val="24"/>
          <w:lang w:eastAsia="es-MX"/>
        </w:rPr>
        <w:t>R</w:t>
      </w:r>
      <w:r w:rsidRPr="00253428">
        <w:rPr>
          <w:rFonts w:ascii="Arial" w:eastAsia="Times New Roman" w:hAnsi="Arial" w:cs="Arial"/>
          <w:color w:val="4A4A4A"/>
          <w:sz w:val="24"/>
          <w:szCs w:val="24"/>
          <w:lang w:eastAsia="es-MX"/>
        </w:rPr>
        <w:t> es una clase que </w:t>
      </w:r>
      <w:r w:rsidRPr="00253428">
        <w:rPr>
          <w:rFonts w:ascii="Arial" w:eastAsia="Times New Roman" w:hAnsi="Arial" w:cs="Arial"/>
          <w:b/>
          <w:bCs/>
          <w:color w:val="4A4A4A"/>
          <w:sz w:val="24"/>
          <w:szCs w:val="24"/>
          <w:lang w:eastAsia="es-MX"/>
        </w:rPr>
        <w:t xml:space="preserve">tiene referencia directa a los recursos dentro del </w:t>
      </w:r>
      <w:proofErr w:type="spellStart"/>
      <w:r w:rsidRPr="00253428">
        <w:rPr>
          <w:rFonts w:ascii="Arial" w:eastAsia="Times New Roman" w:hAnsi="Arial" w:cs="Arial"/>
          <w:b/>
          <w:bCs/>
          <w:color w:val="4A4A4A"/>
          <w:sz w:val="24"/>
          <w:szCs w:val="24"/>
          <w:lang w:eastAsia="es-MX"/>
        </w:rPr>
        <w:t>package</w:t>
      </w:r>
      <w:proofErr w:type="spellEnd"/>
      <w:r w:rsidRPr="00253428">
        <w:rPr>
          <w:rFonts w:ascii="Arial" w:eastAsia="Times New Roman" w:hAnsi="Arial" w:cs="Arial"/>
          <w:b/>
          <w:bCs/>
          <w:color w:val="4A4A4A"/>
          <w:sz w:val="24"/>
          <w:szCs w:val="24"/>
          <w:lang w:eastAsia="es-MX"/>
        </w:rPr>
        <w:t> </w:t>
      </w:r>
      <w:r w:rsidRPr="00253428">
        <w:rPr>
          <w:rFonts w:ascii="Arial" w:eastAsia="Times New Roman" w:hAnsi="Arial" w:cs="Arial"/>
          <w:b/>
          <w:bCs/>
          <w:i/>
          <w:iCs/>
          <w:color w:val="4A4A4A"/>
          <w:sz w:val="24"/>
          <w:szCs w:val="24"/>
          <w:lang w:eastAsia="es-MX"/>
        </w:rPr>
        <w:t>res</w:t>
      </w:r>
      <w:r w:rsidRPr="00253428">
        <w:rPr>
          <w:rFonts w:ascii="Arial" w:eastAsia="Times New Roman" w:hAnsi="Arial" w:cs="Arial"/>
          <w:color w:val="4A4A4A"/>
          <w:sz w:val="24"/>
          <w:szCs w:val="24"/>
          <w:lang w:eastAsia="es-MX"/>
        </w:rPr>
        <w:t>.</w:t>
      </w:r>
      <w:r w:rsidRPr="00253428">
        <w:rPr>
          <w:rFonts w:ascii="Arial" w:eastAsia="Times New Roman" w:hAnsi="Arial" w:cs="Arial"/>
          <w:color w:val="4A4A4A"/>
          <w:sz w:val="24"/>
          <w:szCs w:val="24"/>
          <w:lang w:eastAsia="es-MX"/>
        </w:rPr>
        <w:br/>
        <w:t xml:space="preserve">Por ejemplo </w:t>
      </w:r>
      <w:proofErr w:type="spellStart"/>
      <w:r w:rsidRPr="00253428">
        <w:rPr>
          <w:rFonts w:ascii="Arial" w:eastAsia="Times New Roman" w:hAnsi="Arial" w:cs="Arial"/>
          <w:color w:val="4A4A4A"/>
          <w:sz w:val="24"/>
          <w:szCs w:val="24"/>
          <w:lang w:eastAsia="es-MX"/>
        </w:rPr>
        <w:t>podriamos</w:t>
      </w:r>
      <w:proofErr w:type="spellEnd"/>
      <w:r w:rsidRPr="00253428">
        <w:rPr>
          <w:rFonts w:ascii="Arial" w:eastAsia="Times New Roman" w:hAnsi="Arial" w:cs="Arial"/>
          <w:color w:val="4A4A4A"/>
          <w:sz w:val="24"/>
          <w:szCs w:val="24"/>
          <w:lang w:eastAsia="es-MX"/>
        </w:rPr>
        <w:t xml:space="preserve"> acceder al valor </w:t>
      </w:r>
      <w:proofErr w:type="spellStart"/>
      <w:r w:rsidRPr="00253428">
        <w:rPr>
          <w:rFonts w:ascii="Arial" w:eastAsia="Times New Roman" w:hAnsi="Arial" w:cs="Arial"/>
          <w:i/>
          <w:iCs/>
          <w:color w:val="4A4A4A"/>
          <w:sz w:val="24"/>
          <w:szCs w:val="24"/>
          <w:lang w:eastAsia="es-MX"/>
        </w:rPr>
        <w:t>app_name</w:t>
      </w:r>
      <w:proofErr w:type="spellEnd"/>
      <w:r w:rsidRPr="00253428">
        <w:rPr>
          <w:rFonts w:ascii="Arial" w:eastAsia="Times New Roman" w:hAnsi="Arial" w:cs="Arial"/>
          <w:color w:val="4A4A4A"/>
          <w:sz w:val="24"/>
          <w:szCs w:val="24"/>
          <w:lang w:eastAsia="es-MX"/>
        </w:rPr>
        <w:t> dentro del recurso </w:t>
      </w:r>
      <w:r w:rsidRPr="00253428">
        <w:rPr>
          <w:rFonts w:ascii="Arial" w:eastAsia="Times New Roman" w:hAnsi="Arial" w:cs="Arial"/>
          <w:i/>
          <w:iCs/>
          <w:color w:val="4A4A4A"/>
          <w:sz w:val="24"/>
          <w:szCs w:val="24"/>
          <w:lang w:eastAsia="es-MX"/>
        </w:rPr>
        <w:t>strings.xml</w:t>
      </w:r>
      <w:r w:rsidRPr="00253428">
        <w:rPr>
          <w:rFonts w:ascii="Arial" w:eastAsia="Times New Roman" w:hAnsi="Arial" w:cs="Arial"/>
          <w:color w:val="4A4A4A"/>
          <w:sz w:val="24"/>
          <w:szCs w:val="24"/>
          <w:lang w:eastAsia="es-MX"/>
        </w:rPr>
        <w:t> </w:t>
      </w:r>
      <w:proofErr w:type="spellStart"/>
      <w:r w:rsidRPr="00253428">
        <w:rPr>
          <w:rFonts w:ascii="Arial" w:eastAsia="Times New Roman" w:hAnsi="Arial" w:cs="Arial"/>
          <w:color w:val="4A4A4A"/>
          <w:sz w:val="24"/>
          <w:szCs w:val="24"/>
          <w:lang w:eastAsia="es-MX"/>
        </w:rPr>
        <w:t>asi</w:t>
      </w:r>
      <w:proofErr w:type="spellEnd"/>
      <w:r w:rsidRPr="00253428">
        <w:rPr>
          <w:rFonts w:ascii="Arial" w:eastAsia="Times New Roman" w:hAnsi="Arial" w:cs="Arial"/>
          <w:color w:val="4A4A4A"/>
          <w:sz w:val="24"/>
          <w:szCs w:val="24"/>
          <w:lang w:eastAsia="es-MX"/>
        </w:rPr>
        <w:t>:</w:t>
      </w:r>
    </w:p>
    <w:p w:rsidR="00253428" w:rsidRPr="00253428" w:rsidRDefault="00253428" w:rsidP="002534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proofErr w:type="spellStart"/>
      <w:proofErr w:type="gramStart"/>
      <w:r w:rsidRPr="00253428">
        <w:rPr>
          <w:rFonts w:ascii="Courier New" w:eastAsia="Times New Roman" w:hAnsi="Courier New" w:cs="Courier New"/>
          <w:color w:val="FFFFFF"/>
          <w:sz w:val="20"/>
          <w:szCs w:val="20"/>
          <w:lang w:eastAsia="es-MX"/>
        </w:rPr>
        <w:t>println</w:t>
      </w:r>
      <w:proofErr w:type="spellEnd"/>
      <w:r w:rsidRPr="00253428">
        <w:rPr>
          <w:rFonts w:ascii="Courier New" w:eastAsia="Times New Roman" w:hAnsi="Courier New" w:cs="Courier New"/>
          <w:color w:val="FFFFFF"/>
          <w:sz w:val="20"/>
          <w:szCs w:val="20"/>
          <w:lang w:eastAsia="es-MX"/>
        </w:rPr>
        <w:t>(</w:t>
      </w:r>
      <w:proofErr w:type="spellStart"/>
      <w:proofErr w:type="gramEnd"/>
      <w:r w:rsidRPr="00253428">
        <w:rPr>
          <w:rFonts w:ascii="Courier New" w:eastAsia="Times New Roman" w:hAnsi="Courier New" w:cs="Courier New"/>
          <w:color w:val="FFFFFF"/>
          <w:sz w:val="20"/>
          <w:szCs w:val="20"/>
          <w:lang w:eastAsia="es-MX"/>
        </w:rPr>
        <w:t>R.string.app_name</w:t>
      </w:r>
      <w:proofErr w:type="spellEnd"/>
      <w:r w:rsidRPr="00253428">
        <w:rPr>
          <w:rFonts w:ascii="Courier New" w:eastAsia="Times New Roman" w:hAnsi="Courier New" w:cs="Courier New"/>
          <w:color w:val="FFFFFF"/>
          <w:sz w:val="20"/>
          <w:szCs w:val="20"/>
          <w:lang w:eastAsia="es-MX"/>
        </w:rPr>
        <w:t>)</w:t>
      </w:r>
    </w:p>
    <w:p w:rsidR="00253428" w:rsidRPr="0023340D" w:rsidRDefault="00253428" w:rsidP="00253428">
      <w:pPr>
        <w:shd w:val="clear" w:color="auto" w:fill="FFFFFF"/>
        <w:spacing w:after="0" w:line="240" w:lineRule="auto"/>
        <w:rPr>
          <w:rFonts w:ascii="Arial" w:eastAsia="Times New Roman" w:hAnsi="Arial" w:cs="Arial"/>
          <w:color w:val="4A4A4A"/>
          <w:sz w:val="24"/>
          <w:szCs w:val="24"/>
          <w:lang w:eastAsia="es-MX"/>
        </w:rPr>
      </w:pPr>
    </w:p>
    <w:p w:rsidR="00433AB6" w:rsidRDefault="00433AB6" w:rsidP="00433AB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ViewGroup</w:t>
      </w:r>
      <w:proofErr w:type="spellEnd"/>
      <w:r>
        <w:rPr>
          <w:rFonts w:ascii="cooper_hewittmedium" w:hAnsi="cooper_hewittmedium"/>
          <w:color w:val="000000"/>
          <w:spacing w:val="-2"/>
          <w:sz w:val="36"/>
          <w:szCs w:val="36"/>
        </w:rPr>
        <w:t xml:space="preserve"> y View: Diferencias básicas</w:t>
      </w:r>
    </w:p>
    <w:p w:rsidR="00433AB6" w:rsidRPr="00433AB6" w:rsidRDefault="00433AB6" w:rsidP="00433AB6">
      <w:pPr>
        <w:shd w:val="clear" w:color="auto" w:fill="FFFFFF"/>
        <w:spacing w:after="0" w:line="240" w:lineRule="auto"/>
        <w:rPr>
          <w:rFonts w:ascii="Arial" w:eastAsia="Times New Roman" w:hAnsi="Arial" w:cs="Arial"/>
          <w:color w:val="4A4A4A"/>
          <w:sz w:val="24"/>
          <w:szCs w:val="24"/>
          <w:lang w:eastAsia="es-MX"/>
        </w:rPr>
      </w:pPr>
      <w:r w:rsidRPr="00433AB6">
        <w:rPr>
          <w:rFonts w:ascii="Arial" w:eastAsia="Times New Roman" w:hAnsi="Arial" w:cs="Arial"/>
          <w:color w:val="4A4A4A"/>
          <w:sz w:val="24"/>
          <w:szCs w:val="24"/>
          <w:lang w:eastAsia="es-MX"/>
        </w:rPr>
        <w:t>En reasumen:</w:t>
      </w:r>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r w:rsidRPr="00433AB6">
        <w:rPr>
          <w:rFonts w:ascii="Arial" w:eastAsia="Times New Roman" w:hAnsi="Arial" w:cs="Arial"/>
          <w:b/>
          <w:bCs/>
          <w:color w:val="4A4A4A"/>
          <w:sz w:val="24"/>
          <w:szCs w:val="24"/>
          <w:lang w:eastAsia="es-MX"/>
        </w:rPr>
        <w:t>View</w:t>
      </w:r>
      <w:r w:rsidRPr="00433AB6">
        <w:rPr>
          <w:rFonts w:ascii="Arial" w:eastAsia="Times New Roman" w:hAnsi="Arial" w:cs="Arial"/>
          <w:color w:val="4A4A4A"/>
          <w:sz w:val="24"/>
          <w:szCs w:val="24"/>
          <w:lang w:eastAsia="es-MX"/>
        </w:rPr>
        <w:t>: es un elemento que se va a mostrar por pantalla así como tal.</w:t>
      </w:r>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TextView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ImageView</w:t>
      </w:r>
      <w:proofErr w:type="spellEnd"/>
    </w:p>
    <w:p w:rsidR="00433AB6" w:rsidRPr="00433AB6" w:rsidRDefault="00433AB6" w:rsidP="00433AB6">
      <w:pPr>
        <w:numPr>
          <w:ilvl w:val="1"/>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color w:val="4A4A4A"/>
          <w:sz w:val="24"/>
          <w:szCs w:val="24"/>
          <w:lang w:eastAsia="es-MX"/>
        </w:rPr>
        <w:t>EditText</w:t>
      </w:r>
      <w:proofErr w:type="spellEnd"/>
    </w:p>
    <w:p w:rsidR="00433AB6" w:rsidRPr="00433AB6" w:rsidRDefault="00433AB6" w:rsidP="00433AB6">
      <w:pPr>
        <w:numPr>
          <w:ilvl w:val="0"/>
          <w:numId w:val="4"/>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433AB6">
        <w:rPr>
          <w:rFonts w:ascii="Arial" w:eastAsia="Times New Roman" w:hAnsi="Arial" w:cs="Arial"/>
          <w:b/>
          <w:bCs/>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es un elemento que sirve para agrupar elementos. Nota: cuando tenemos un grupo de elementos dentro de un </w:t>
      </w:r>
      <w:proofErr w:type="spellStart"/>
      <w:r w:rsidRPr="00433AB6">
        <w:rPr>
          <w:rFonts w:ascii="Arial" w:eastAsia="Times New Roman" w:hAnsi="Arial" w:cs="Arial"/>
          <w:color w:val="4A4A4A"/>
          <w:sz w:val="24"/>
          <w:szCs w:val="24"/>
          <w:lang w:eastAsia="es-MX"/>
        </w:rPr>
        <w:t>ViewGroup</w:t>
      </w:r>
      <w:proofErr w:type="spellEnd"/>
      <w:r w:rsidRPr="00433AB6">
        <w:rPr>
          <w:rFonts w:ascii="Arial" w:eastAsia="Times New Roman" w:hAnsi="Arial" w:cs="Arial"/>
          <w:color w:val="4A4A4A"/>
          <w:sz w:val="24"/>
          <w:szCs w:val="24"/>
          <w:lang w:eastAsia="es-MX"/>
        </w:rPr>
        <w:t xml:space="preserve">, los cambios que hagamos sobre este afectaran los elementos dentro de </w:t>
      </w:r>
      <w:proofErr w:type="spellStart"/>
      <w:r w:rsidRPr="00433AB6">
        <w:rPr>
          <w:rFonts w:ascii="Arial" w:eastAsia="Times New Roman" w:hAnsi="Arial" w:cs="Arial"/>
          <w:color w:val="4A4A4A"/>
          <w:sz w:val="24"/>
          <w:szCs w:val="24"/>
          <w:lang w:eastAsia="es-MX"/>
        </w:rPr>
        <w:t>el</w:t>
      </w:r>
      <w:proofErr w:type="spellEnd"/>
      <w:r w:rsidRPr="00433AB6">
        <w:rPr>
          <w:rFonts w:ascii="Arial" w:eastAsia="Times New Roman" w:hAnsi="Arial" w:cs="Arial"/>
          <w:color w:val="4A4A4A"/>
          <w:sz w:val="24"/>
          <w:szCs w:val="24"/>
          <w:lang w:eastAsia="es-MX"/>
        </w:rPr>
        <w:t>.</w:t>
      </w:r>
      <w:r w:rsidRPr="00433AB6">
        <w:rPr>
          <w:rFonts w:ascii="Arial" w:eastAsia="Times New Roman" w:hAnsi="Arial" w:cs="Arial"/>
          <w:color w:val="4A4A4A"/>
          <w:sz w:val="24"/>
          <w:szCs w:val="24"/>
          <w:lang w:eastAsia="es-MX"/>
        </w:rPr>
        <w:br/>
        <w:t>Ejemplo:</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 xml:space="preserve"> </w:t>
      </w:r>
      <w:proofErr w:type="spellStart"/>
      <w:r w:rsidRPr="00433AB6">
        <w:rPr>
          <w:rFonts w:ascii="Courier New" w:eastAsia="Times New Roman" w:hAnsi="Courier New" w:cs="Courier New"/>
          <w:color w:val="FFFFFF"/>
          <w:sz w:val="20"/>
          <w:szCs w:val="20"/>
          <w:lang w:eastAsia="es-MX"/>
        </w:rPr>
        <w:t>android:gravity</w:t>
      </w:r>
      <w:proofErr w:type="spellEnd"/>
      <w:r w:rsidRPr="00433AB6">
        <w:rPr>
          <w:rFonts w:ascii="Courier New" w:eastAsia="Times New Roman" w:hAnsi="Courier New" w:cs="Courier New"/>
          <w:color w:val="FFFFFF"/>
          <w:sz w:val="20"/>
          <w:szCs w:val="20"/>
          <w:lang w:eastAsia="es-MX"/>
        </w:rPr>
        <w:t>="</w:t>
      </w:r>
      <w:proofErr w:type="spellStart"/>
      <w:r w:rsidRPr="00433AB6">
        <w:rPr>
          <w:rFonts w:ascii="Courier New" w:eastAsia="Times New Roman" w:hAnsi="Courier New" w:cs="Courier New"/>
          <w:color w:val="FFFFFF"/>
          <w:sz w:val="20"/>
          <w:szCs w:val="20"/>
          <w:lang w:eastAsia="es-MX"/>
        </w:rPr>
        <w:t>start</w:t>
      </w:r>
      <w:proofErr w:type="spellEnd"/>
      <w:r w:rsidRPr="00433AB6">
        <w:rPr>
          <w:rFonts w:ascii="Courier New" w:eastAsia="Times New Roman" w:hAnsi="Courier New" w:cs="Courier New"/>
          <w:color w:val="FFFFFF"/>
          <w:sz w:val="20"/>
          <w:szCs w:val="20"/>
          <w:lang w:eastAsia="es-MX"/>
        </w:rPr>
        <w: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TextView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ImageView</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numPr>
          <w:ilvl w:val="0"/>
          <w:numId w:val="4"/>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0"/>
          <w:szCs w:val="20"/>
          <w:lang w:eastAsia="es-MX"/>
        </w:rPr>
      </w:pPr>
      <w:r w:rsidRPr="00433AB6">
        <w:rPr>
          <w:rFonts w:ascii="Courier New" w:eastAsia="Times New Roman" w:hAnsi="Courier New" w:cs="Courier New"/>
          <w:color w:val="FFFFFF"/>
          <w:sz w:val="20"/>
          <w:szCs w:val="20"/>
          <w:lang w:eastAsia="es-MX"/>
        </w:rPr>
        <w:tab/>
        <w:t>&lt;</w:t>
      </w:r>
      <w:proofErr w:type="spellStart"/>
      <w:r w:rsidRPr="00433AB6">
        <w:rPr>
          <w:rFonts w:ascii="Courier New" w:eastAsia="Times New Roman" w:hAnsi="Courier New" w:cs="Courier New"/>
          <w:color w:val="FFFFFF"/>
          <w:sz w:val="20"/>
          <w:szCs w:val="20"/>
          <w:lang w:eastAsia="es-MX"/>
        </w:rPr>
        <w:t>EditText</w:t>
      </w:r>
      <w:proofErr w:type="spellEnd"/>
      <w:r w:rsidRPr="00433AB6">
        <w:rPr>
          <w:rFonts w:ascii="Courier New" w:eastAsia="Times New Roman" w:hAnsi="Courier New" w:cs="Courier New"/>
          <w:color w:val="FFFFFF"/>
          <w:sz w:val="20"/>
          <w:szCs w:val="20"/>
          <w:lang w:eastAsia="es-MX"/>
        </w:rPr>
        <w:t xml:space="preserve"> /&gt;</w:t>
      </w:r>
    </w:p>
    <w:p w:rsidR="00433AB6" w:rsidRPr="00433AB6" w:rsidRDefault="00433AB6" w:rsidP="00433AB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MX"/>
        </w:rPr>
      </w:pPr>
      <w:r w:rsidRPr="00433AB6">
        <w:rPr>
          <w:rFonts w:ascii="Courier New" w:eastAsia="Times New Roman" w:hAnsi="Courier New" w:cs="Courier New"/>
          <w:color w:val="FFFFFF"/>
          <w:sz w:val="20"/>
          <w:szCs w:val="20"/>
          <w:lang w:eastAsia="es-MX"/>
        </w:rPr>
        <w:t>&lt;/</w:t>
      </w:r>
      <w:proofErr w:type="spellStart"/>
      <w:r w:rsidRPr="00433AB6">
        <w:rPr>
          <w:rFonts w:ascii="Courier New" w:eastAsia="Times New Roman" w:hAnsi="Courier New" w:cs="Courier New"/>
          <w:color w:val="FFFFFF"/>
          <w:sz w:val="20"/>
          <w:szCs w:val="20"/>
          <w:lang w:eastAsia="es-MX"/>
        </w:rPr>
        <w:t>LinearLayout</w:t>
      </w:r>
      <w:proofErr w:type="spellEnd"/>
      <w:r w:rsidRPr="00433AB6">
        <w:rPr>
          <w:rFonts w:ascii="Courier New" w:eastAsia="Times New Roman" w:hAnsi="Courier New" w:cs="Courier New"/>
          <w:color w:val="FFFFFF"/>
          <w:sz w:val="20"/>
          <w:szCs w:val="20"/>
          <w:lang w:eastAsia="es-MX"/>
        </w:rPr>
        <w:t>&gt;</w:t>
      </w:r>
    </w:p>
    <w:p w:rsidR="0023340D" w:rsidRDefault="0023340D"/>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reasumen:</w:t>
      </w:r>
      <w:r w:rsidRPr="00884523">
        <w:rPr>
          <w:rFonts w:ascii="Arial" w:eastAsia="Times New Roman" w:hAnsi="Arial" w:cs="Arial"/>
          <w:color w:val="4A4A4A"/>
          <w:sz w:val="24"/>
          <w:szCs w:val="24"/>
          <w:lang w:eastAsia="es-MX"/>
        </w:rPr>
        <w:br/>
      </w:r>
      <w:proofErr w:type="spellStart"/>
      <w:r w:rsidRPr="00884523">
        <w:rPr>
          <w:rFonts w:ascii="Courier New" w:eastAsia="Times New Roman" w:hAnsi="Courier New" w:cs="Courier New"/>
          <w:color w:val="4A4A4A"/>
          <w:sz w:val="20"/>
          <w:szCs w:val="20"/>
          <w:lang w:eastAsia="es-MX"/>
        </w:rPr>
        <w:t>android</w:t>
      </w:r>
      <w:proofErr w:type="gramStart"/>
      <w:r w:rsidRPr="00884523">
        <w:rPr>
          <w:rFonts w:ascii="Courier New" w:eastAsia="Times New Roman" w:hAnsi="Courier New" w:cs="Courier New"/>
          <w:color w:val="4A4A4A"/>
          <w:sz w:val="20"/>
          <w:szCs w:val="20"/>
          <w:lang w:eastAsia="es-MX"/>
        </w:rPr>
        <w:t>:layout</w:t>
      </w:r>
      <w:proofErr w:type="gramEnd"/>
      <w:r w:rsidRPr="00884523">
        <w:rPr>
          <w:rFonts w:ascii="Courier New" w:eastAsia="Times New Roman" w:hAnsi="Courier New" w:cs="Courier New"/>
          <w:color w:val="4A4A4A"/>
          <w:sz w:val="20"/>
          <w:szCs w:val="20"/>
          <w:lang w:eastAsia="es-MX"/>
        </w:rPr>
        <w:t>_width</w:t>
      </w:r>
      <w:r w:rsidRPr="00884523">
        <w:rPr>
          <w:rFonts w:ascii="Arial" w:eastAsia="Times New Roman" w:hAnsi="Arial" w:cs="Arial"/>
          <w:color w:val="4A4A4A"/>
          <w:sz w:val="24"/>
          <w:szCs w:val="24"/>
          <w:lang w:eastAsia="es-MX"/>
        </w:rPr>
        <w:t>,</w:t>
      </w:r>
      <w:r w:rsidRPr="00884523">
        <w:rPr>
          <w:rFonts w:ascii="Courier New" w:eastAsia="Times New Roman" w:hAnsi="Courier New" w:cs="Courier New"/>
          <w:color w:val="4A4A4A"/>
          <w:sz w:val="20"/>
          <w:szCs w:val="20"/>
          <w:lang w:eastAsia="es-MX"/>
        </w:rPr>
        <w:t>android:layout_height</w:t>
      </w:r>
      <w:proofErr w:type="spellEnd"/>
      <w:r w:rsidRPr="00884523">
        <w:rPr>
          <w:rFonts w:ascii="Arial" w:eastAsia="Times New Roman" w:hAnsi="Arial" w:cs="Arial"/>
          <w:color w:val="4A4A4A"/>
          <w:sz w:val="24"/>
          <w:szCs w:val="24"/>
          <w:lang w:eastAsia="es-MX"/>
        </w:rPr>
        <w:t>: nos permiten especificar el ancho y la altura con medidas exactas,</w:t>
      </w:r>
      <w:r w:rsidRPr="00884523">
        <w:rPr>
          <w:rFonts w:ascii="Arial" w:eastAsia="Times New Roman" w:hAnsi="Arial" w:cs="Arial"/>
          <w:color w:val="4A4A4A"/>
          <w:sz w:val="24"/>
          <w:szCs w:val="24"/>
          <w:lang w:eastAsia="es-MX"/>
        </w:rPr>
        <w:br/>
        <w:t>aunque probablemente no quieras hacerlo con mucha frecuencia.</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Generalmente, usarás una de estas constantes para establecer el ancho o la altura:</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t>: indica a tu vista que modifique su tamaño conforme a los requisitos de este contenido.</w:t>
      </w:r>
    </w:p>
    <w:p w:rsidR="00884523" w:rsidRPr="00884523" w:rsidRDefault="00884523" w:rsidP="00884523">
      <w:pPr>
        <w:numPr>
          <w:ilvl w:val="0"/>
          <w:numId w:val="5"/>
        </w:numPr>
        <w:shd w:val="clear" w:color="auto" w:fill="FFFFFF"/>
        <w:spacing w:after="0" w:line="240" w:lineRule="auto"/>
        <w:ind w:left="0"/>
        <w:rPr>
          <w:rFonts w:ascii="Arial" w:eastAsia="Times New Roman" w:hAnsi="Arial" w:cs="Arial"/>
          <w:color w:val="4A4A4A"/>
          <w:sz w:val="24"/>
          <w:szCs w:val="24"/>
          <w:lang w:eastAsia="es-MX"/>
        </w:rPr>
      </w:pPr>
      <w:proofErr w:type="spellStart"/>
      <w:r w:rsidRPr="00884523">
        <w:rPr>
          <w:rFonts w:ascii="Arial" w:eastAsia="Times New Roman" w:hAnsi="Arial" w:cs="Arial"/>
          <w:b/>
          <w:bCs/>
          <w:color w:val="4A4A4A"/>
          <w:sz w:val="24"/>
          <w:szCs w:val="24"/>
          <w:lang w:eastAsia="es-MX"/>
        </w:rPr>
        <w:lastRenderedPageBreak/>
        <w:t>match_parent</w:t>
      </w:r>
      <w:proofErr w:type="spellEnd"/>
      <w:r w:rsidRPr="00884523">
        <w:rPr>
          <w:rFonts w:ascii="Arial" w:eastAsia="Times New Roman" w:hAnsi="Arial" w:cs="Arial"/>
          <w:color w:val="4A4A4A"/>
          <w:sz w:val="24"/>
          <w:szCs w:val="24"/>
          <w:lang w:eastAsia="es-MX"/>
        </w:rPr>
        <w:t> indica a tu vista que se agrande tanto como lo permita su grupo de vistas principal.</w:t>
      </w:r>
    </w:p>
    <w:p w:rsidR="00884523" w:rsidRPr="00884523" w:rsidRDefault="00884523" w:rsidP="00884523">
      <w:pPr>
        <w:shd w:val="clear" w:color="auto" w:fill="FFFFFF"/>
        <w:spacing w:after="0" w:line="240" w:lineRule="auto"/>
        <w:rPr>
          <w:rFonts w:ascii="Arial" w:eastAsia="Times New Roman" w:hAnsi="Arial" w:cs="Arial"/>
          <w:color w:val="4A4A4A"/>
          <w:sz w:val="24"/>
          <w:szCs w:val="24"/>
          <w:lang w:eastAsia="es-MX"/>
        </w:rPr>
      </w:pPr>
      <w:r w:rsidRPr="00884523">
        <w:rPr>
          <w:rFonts w:ascii="Arial" w:eastAsia="Times New Roman" w:hAnsi="Arial" w:cs="Arial"/>
          <w:color w:val="4A4A4A"/>
          <w:sz w:val="24"/>
          <w:szCs w:val="24"/>
          <w:lang w:eastAsia="es-MX"/>
        </w:rPr>
        <w:t>En general, no se recomienda especificar el ancho ni la altura de un diseño con unidades absolutas como píxeles. En cambio, el uso de medidas relativas como unidades de píxeles independientes de densidad (</w:t>
      </w:r>
      <w:proofErr w:type="spellStart"/>
      <w:r w:rsidRPr="00884523">
        <w:rPr>
          <w:rFonts w:ascii="Arial" w:eastAsia="Times New Roman" w:hAnsi="Arial" w:cs="Arial"/>
          <w:b/>
          <w:bCs/>
          <w:color w:val="4A4A4A"/>
          <w:sz w:val="24"/>
          <w:szCs w:val="24"/>
          <w:lang w:eastAsia="es-MX"/>
        </w:rPr>
        <w:t>dp</w:t>
      </w:r>
      <w:proofErr w:type="spellEnd"/>
      <w:r w:rsidRPr="00884523">
        <w:rPr>
          <w:rFonts w:ascii="Arial" w:eastAsia="Times New Roman" w:hAnsi="Arial" w:cs="Arial"/>
          <w:color w:val="4A4A4A"/>
          <w:sz w:val="24"/>
          <w:szCs w:val="24"/>
          <w:lang w:eastAsia="es-MX"/>
        </w:rPr>
        <w:t>), </w:t>
      </w:r>
      <w:proofErr w:type="spellStart"/>
      <w:r w:rsidRPr="00884523">
        <w:rPr>
          <w:rFonts w:ascii="Arial" w:eastAsia="Times New Roman" w:hAnsi="Arial" w:cs="Arial"/>
          <w:b/>
          <w:bCs/>
          <w:color w:val="4A4A4A"/>
          <w:sz w:val="24"/>
          <w:szCs w:val="24"/>
          <w:lang w:eastAsia="es-MX"/>
        </w:rPr>
        <w:t>wrap_content</w:t>
      </w:r>
      <w:proofErr w:type="spellEnd"/>
      <w:r w:rsidRPr="00884523">
        <w:rPr>
          <w:rFonts w:ascii="Arial" w:eastAsia="Times New Roman" w:hAnsi="Arial" w:cs="Arial"/>
          <w:color w:val="4A4A4A"/>
          <w:sz w:val="24"/>
          <w:szCs w:val="24"/>
          <w:lang w:eastAsia="es-MX"/>
        </w:rPr>
        <w:br/>
        <w:t>o </w:t>
      </w:r>
      <w:proofErr w:type="spellStart"/>
      <w:r w:rsidRPr="00884523">
        <w:rPr>
          <w:rFonts w:ascii="Arial" w:eastAsia="Times New Roman" w:hAnsi="Arial" w:cs="Arial"/>
          <w:b/>
          <w:bCs/>
          <w:color w:val="4A4A4A"/>
          <w:sz w:val="24"/>
          <w:szCs w:val="24"/>
          <w:lang w:eastAsia="es-MX"/>
        </w:rPr>
        <w:t>match_parent</w:t>
      </w:r>
      <w:proofErr w:type="spellEnd"/>
      <w:r w:rsidRPr="00884523">
        <w:rPr>
          <w:rFonts w:ascii="Arial" w:eastAsia="Times New Roman" w:hAnsi="Arial" w:cs="Arial"/>
          <w:color w:val="4A4A4A"/>
          <w:sz w:val="24"/>
          <w:szCs w:val="24"/>
          <w:lang w:eastAsia="es-MX"/>
        </w:rPr>
        <w:t> es un mejor enfoque, ya que ayuda a garantizar que tu aplicación se muestre correctamente en dispositivos con pantallas de diferentes tamaños.</w:t>
      </w:r>
    </w:p>
    <w:p w:rsidR="00433AB6" w:rsidRDefault="00433AB6"/>
    <w:p w:rsidR="00884523" w:rsidRP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Otros atributos y el </w:t>
      </w:r>
      <w:proofErr w:type="spellStart"/>
      <w:r>
        <w:rPr>
          <w:rFonts w:ascii="cooper_hewittmedium" w:hAnsi="cooper_hewittmedium"/>
          <w:color w:val="000000"/>
          <w:spacing w:val="-2"/>
          <w:sz w:val="36"/>
          <w:szCs w:val="36"/>
        </w:rPr>
        <w:t>namespace</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tools</w:t>
      </w:r>
      <w:proofErr w:type="spellEnd"/>
    </w:p>
    <w:p w:rsidR="00884523" w:rsidRDefault="00884523" w:rsidP="00884523">
      <w:pPr>
        <w:rPr>
          <w:color w:val="4A4A4A"/>
        </w:rPr>
      </w:pPr>
      <w:r>
        <w:rPr>
          <w:color w:val="4A4A4A"/>
        </w:rPr>
        <w:t>&lt;h1&gt;En reasumen:&lt;/h1&gt;</w:t>
      </w:r>
    </w:p>
    <w:p w:rsidR="00884523" w:rsidRDefault="00884523" w:rsidP="00884523">
      <w:pPr>
        <w:pStyle w:val="Ttulo2"/>
        <w:spacing w:before="0"/>
        <w:rPr>
          <w:color w:val="4A4A4A"/>
        </w:rPr>
      </w:pPr>
      <w:proofErr w:type="spellStart"/>
      <w:proofErr w:type="gramStart"/>
      <w:r>
        <w:rPr>
          <w:rStyle w:val="CdigoHTML"/>
          <w:rFonts w:eastAsiaTheme="majorEastAsia"/>
          <w:color w:val="4A4A4A"/>
        </w:rPr>
        <w:t>android:</w:t>
      </w:r>
      <w:proofErr w:type="gramEnd"/>
      <w:r>
        <w:rPr>
          <w:rStyle w:val="CdigoHTML"/>
          <w:rFonts w:eastAsiaTheme="majorEastAsia"/>
          <w:color w:val="4A4A4A"/>
        </w:rPr>
        <w:t>id</w:t>
      </w:r>
      <w:proofErr w:type="spellEnd"/>
    </w:p>
    <w:p w:rsidR="00884523" w:rsidRDefault="00884523" w:rsidP="00884523">
      <w:pPr>
        <w:pStyle w:val="NormalWeb"/>
        <w:spacing w:before="0" w:beforeAutospacing="0" w:after="0" w:afterAutospacing="0"/>
        <w:rPr>
          <w:color w:val="4A4A4A"/>
        </w:rPr>
      </w:pPr>
      <w:r>
        <w:rPr>
          <w:color w:val="4A4A4A"/>
        </w:rPr>
        <w:t>Cualquier objeto </w:t>
      </w:r>
      <w:r>
        <w:rPr>
          <w:rStyle w:val="Textoennegrita"/>
          <w:color w:val="4A4A4A"/>
        </w:rPr>
        <w:t>View</w:t>
      </w:r>
      <w:r>
        <w:rPr>
          <w:color w:val="4A4A4A"/>
        </w:rPr>
        <w:t> puede tener un </w:t>
      </w:r>
      <w:r>
        <w:rPr>
          <w:rStyle w:val="Textoennegrita"/>
          <w:color w:val="4A4A4A"/>
        </w:rPr>
        <w:t>ID</w:t>
      </w:r>
      <w:r>
        <w:rPr>
          <w:color w:val="4A4A4A"/>
        </w:rPr>
        <w:t> entero asociado para identificarse de forma única dentro del árbol.</w:t>
      </w:r>
      <w:r>
        <w:rPr>
          <w:color w:val="4A4A4A"/>
        </w:rPr>
        <w:br/>
        <w:t>Cuando se compila la aplicación, se hace referencia a este ID como un número entero, pero el ID se asigna normalmente en el archivo XML de diseño como una </w:t>
      </w:r>
      <w:proofErr w:type="spellStart"/>
      <w:r>
        <w:rPr>
          <w:rStyle w:val="nfasis"/>
          <w:color w:val="4A4A4A"/>
        </w:rPr>
        <w:t>string</w:t>
      </w:r>
      <w:proofErr w:type="spellEnd"/>
      <w:r>
        <w:rPr>
          <w:color w:val="4A4A4A"/>
        </w:rPr>
        <w:t> del atributo id.</w:t>
      </w:r>
      <w:r>
        <w:rPr>
          <w:color w:val="4A4A4A"/>
        </w:rPr>
        <w:br/>
        <w:t>Este es un atributo XML común para todos los objetos View (definido por la clase View) y lo utilizarás muy a menudo.</w:t>
      </w:r>
      <w:r>
        <w:rPr>
          <w:color w:val="4A4A4A"/>
        </w:rPr>
        <w:br/>
        <w:t>La sintaxis de un ID dentro de una etiqueta XML es la siguiente: </w:t>
      </w:r>
      <w:proofErr w:type="spellStart"/>
      <w:r>
        <w:rPr>
          <w:rStyle w:val="CdigoHTML"/>
          <w:color w:val="4A4A4A"/>
        </w:rPr>
        <w:t>android:id</w:t>
      </w:r>
      <w:proofErr w:type="spellEnd"/>
      <w:r>
        <w:rPr>
          <w:rStyle w:val="CdigoHTML"/>
          <w:color w:val="4A4A4A"/>
        </w:rPr>
        <w:t>="@+id/</w:t>
      </w:r>
      <w:proofErr w:type="spellStart"/>
      <w:r>
        <w:rPr>
          <w:rStyle w:val="CdigoHTML"/>
          <w:color w:val="4A4A4A"/>
        </w:rPr>
        <w:t>my_button</w:t>
      </w:r>
      <w:proofErr w:type="spellEnd"/>
      <w:r>
        <w:rPr>
          <w:rStyle w:val="CdigoHTML"/>
          <w:color w:val="4A4A4A"/>
        </w:rPr>
        <w:t>"</w:t>
      </w:r>
    </w:p>
    <w:p w:rsidR="00884523" w:rsidRDefault="00884523" w:rsidP="00884523">
      <w:pPr>
        <w:pStyle w:val="Ttulo2"/>
        <w:spacing w:before="0"/>
        <w:rPr>
          <w:color w:val="4A4A4A"/>
        </w:rPr>
      </w:pPr>
      <w:r>
        <w:rPr>
          <w:color w:val="4A4A4A"/>
        </w:rPr>
        <w:t>Atributos específicos y atributos compartidos</w:t>
      </w:r>
    </w:p>
    <w:p w:rsidR="00884523" w:rsidRDefault="00884523" w:rsidP="00884523">
      <w:pPr>
        <w:pStyle w:val="NormalWeb"/>
        <w:spacing w:before="0" w:beforeAutospacing="0" w:after="0" w:afterAutospacing="0"/>
        <w:rPr>
          <w:color w:val="4A4A4A"/>
        </w:rPr>
      </w:pPr>
      <w:r>
        <w:rPr>
          <w:color w:val="4A4A4A"/>
        </w:rPr>
        <w:t>Existen atributos compartidos y otros específicos para cada elemento.</w:t>
      </w:r>
      <w:r>
        <w:rPr>
          <w:color w:val="4A4A4A"/>
        </w:rPr>
        <w:br/>
        <w:t>Por ejemplo, el atributo </w:t>
      </w:r>
      <w:proofErr w:type="spellStart"/>
      <w:r>
        <w:rPr>
          <w:rStyle w:val="CdigoHTML"/>
          <w:color w:val="4A4A4A"/>
        </w:rPr>
        <w:t>android</w:t>
      </w:r>
      <w:proofErr w:type="gramStart"/>
      <w:r>
        <w:rPr>
          <w:rStyle w:val="CdigoHTML"/>
          <w:color w:val="4A4A4A"/>
        </w:rPr>
        <w:t>:background</w:t>
      </w:r>
      <w:proofErr w:type="spellEnd"/>
      <w:proofErr w:type="gramEnd"/>
      <w:r>
        <w:rPr>
          <w:color w:val="4A4A4A"/>
        </w:rPr>
        <w:t>, que nos permite establecer un color, es un atributo que existe para todos los elementos de </w:t>
      </w:r>
      <w:proofErr w:type="spellStart"/>
      <w:r>
        <w:rPr>
          <w:rStyle w:val="CdigoHTML"/>
          <w:color w:val="4A4A4A"/>
        </w:rPr>
        <w:t>android</w:t>
      </w:r>
      <w:proofErr w:type="spellEnd"/>
      <w:r>
        <w:rPr>
          <w:color w:val="4A4A4A"/>
        </w:rPr>
        <w:t>; el atributo </w:t>
      </w:r>
      <w:proofErr w:type="spellStart"/>
      <w:r>
        <w:rPr>
          <w:rStyle w:val="CdigoHTML"/>
          <w:color w:val="4A4A4A"/>
        </w:rPr>
        <w:t>android:hint</w:t>
      </w:r>
      <w:proofErr w:type="spellEnd"/>
      <w:r>
        <w:rPr>
          <w:rStyle w:val="CdigoHTML"/>
          <w:color w:val="4A4A4A"/>
        </w:rPr>
        <w:t>="</w:t>
      </w:r>
      <w:proofErr w:type="spellStart"/>
      <w:r>
        <w:rPr>
          <w:rStyle w:val="CdigoHTML"/>
          <w:color w:val="4A4A4A"/>
        </w:rPr>
        <w:t>Enter</w:t>
      </w:r>
      <w:proofErr w:type="spellEnd"/>
      <w:r>
        <w:rPr>
          <w:rStyle w:val="CdigoHTML"/>
          <w:color w:val="4A4A4A"/>
        </w:rPr>
        <w:t xml:space="preserve"> </w:t>
      </w:r>
      <w:proofErr w:type="spellStart"/>
      <w:r>
        <w:rPr>
          <w:rStyle w:val="CdigoHTML"/>
          <w:color w:val="4A4A4A"/>
        </w:rPr>
        <w:t>password</w:t>
      </w:r>
      <w:proofErr w:type="spellEnd"/>
      <w:r>
        <w:rPr>
          <w:rStyle w:val="CdigoHTML"/>
          <w:color w:val="4A4A4A"/>
        </w:rPr>
        <w:t>"</w:t>
      </w:r>
      <w:r>
        <w:rPr>
          <w:color w:val="4A4A4A"/>
        </w:rPr>
        <w:t> es un atributo especifico de la View </w:t>
      </w:r>
      <w:proofErr w:type="spellStart"/>
      <w:r>
        <w:rPr>
          <w:rStyle w:val="CdigoHTML"/>
          <w:color w:val="4A4A4A"/>
        </w:rPr>
        <w:t>EditText</w:t>
      </w:r>
      <w:proofErr w:type="spellEnd"/>
    </w:p>
    <w:p w:rsidR="00884523" w:rsidRDefault="00884523" w:rsidP="00884523">
      <w:pPr>
        <w:pStyle w:val="Ttulo2"/>
        <w:spacing w:before="0"/>
        <w:rPr>
          <w:color w:val="4A4A4A"/>
        </w:rPr>
      </w:pPr>
      <w:proofErr w:type="spellStart"/>
      <w:r>
        <w:rPr>
          <w:color w:val="4A4A4A"/>
        </w:rPr>
        <w:t>Namespace</w:t>
      </w:r>
      <w:proofErr w:type="spellEnd"/>
      <w:r>
        <w:rPr>
          <w:color w:val="4A4A4A"/>
        </w:rPr>
        <w:t xml:space="preserve"> </w:t>
      </w:r>
      <w:proofErr w:type="spellStart"/>
      <w:r>
        <w:rPr>
          <w:color w:val="4A4A4A"/>
        </w:rPr>
        <w:t>tools</w:t>
      </w:r>
      <w:proofErr w:type="spellEnd"/>
    </w:p>
    <w:p w:rsidR="00884523" w:rsidRDefault="00884523" w:rsidP="00884523">
      <w:pPr>
        <w:pStyle w:val="NormalWeb"/>
        <w:spacing w:before="0" w:beforeAutospacing="0" w:after="0" w:afterAutospacing="0"/>
        <w:rPr>
          <w:color w:val="4A4A4A"/>
        </w:rPr>
      </w:pPr>
      <w:r>
        <w:rPr>
          <w:color w:val="4A4A4A"/>
        </w:rPr>
        <w:t xml:space="preserve">Si en algún momento no quieres utilizar un atributo especifico y quieres solamente utilizarlo en tiempo de diseño para poder ver como se vería, existe un </w:t>
      </w:r>
      <w:proofErr w:type="spellStart"/>
      <w:r>
        <w:rPr>
          <w:color w:val="4A4A4A"/>
        </w:rPr>
        <w:t>namespace</w:t>
      </w:r>
      <w:proofErr w:type="spellEnd"/>
      <w:r>
        <w:rPr>
          <w:color w:val="4A4A4A"/>
        </w:rPr>
        <w:t xml:space="preserve"> denominado </w:t>
      </w:r>
      <w:proofErr w:type="spellStart"/>
      <w:r>
        <w:rPr>
          <w:color w:val="4A4A4A"/>
        </w:rPr>
        <w:t>tools</w:t>
      </w:r>
      <w:proofErr w:type="spellEnd"/>
      <w:r>
        <w:rPr>
          <w:color w:val="4A4A4A"/>
        </w:rPr>
        <w:t>.</w:t>
      </w:r>
      <w:r>
        <w:rPr>
          <w:color w:val="4A4A4A"/>
        </w:rPr>
        <w:br/>
        <w:t xml:space="preserve">Es un </w:t>
      </w:r>
      <w:proofErr w:type="spellStart"/>
      <w:r>
        <w:rPr>
          <w:color w:val="4A4A4A"/>
        </w:rPr>
        <w:t>namespace</w:t>
      </w:r>
      <w:proofErr w:type="spellEnd"/>
      <w:r>
        <w:rPr>
          <w:color w:val="4A4A4A"/>
        </w:rPr>
        <w:t xml:space="preserve"> que nos permite ver en tiempo de diseño como se verá nuestra aplicación sin generar una versione final de la aplicación con esos valores.</w:t>
      </w:r>
    </w:p>
    <w:p w:rsidR="00884523" w:rsidRDefault="00884523" w:rsidP="00884523">
      <w:pPr>
        <w:pStyle w:val="NormalWeb"/>
        <w:spacing w:before="0" w:beforeAutospacing="0" w:after="0" w:afterAutospacing="0"/>
        <w:rPr>
          <w:color w:val="4A4A4A"/>
        </w:rPr>
      </w:pPr>
      <w:r>
        <w:rPr>
          <w:color w:val="4A4A4A"/>
        </w:rPr>
        <w:t>Por ejemplo, si se establece el valor del atributo </w:t>
      </w:r>
      <w:proofErr w:type="spellStart"/>
      <w:r>
        <w:rPr>
          <w:rStyle w:val="CdigoHTML"/>
          <w:color w:val="4A4A4A"/>
        </w:rPr>
        <w:t>android</w:t>
      </w:r>
      <w:proofErr w:type="gramStart"/>
      <w:r>
        <w:rPr>
          <w:rStyle w:val="CdigoHTML"/>
          <w:color w:val="4A4A4A"/>
        </w:rPr>
        <w:t>:text</w:t>
      </w:r>
      <w:proofErr w:type="spellEnd"/>
      <w:proofErr w:type="gramEnd"/>
      <w:r>
        <w:rPr>
          <w:color w:val="4A4A4A"/>
        </w:rPr>
        <w:t> durante el tiempo de ejecución o si quieres ver el diseño con un valor diferente del valor predeterminado, puedes agregar </w:t>
      </w:r>
      <w:proofErr w:type="spellStart"/>
      <w:r>
        <w:rPr>
          <w:rStyle w:val="CdigoHTML"/>
          <w:color w:val="4A4A4A"/>
        </w:rPr>
        <w:t>tools:text</w:t>
      </w:r>
      <w:proofErr w:type="spellEnd"/>
      <w:r>
        <w:rPr>
          <w:color w:val="4A4A4A"/>
        </w:rPr>
        <w:t> para especificar texto solo para la vista previa de diseño.</w:t>
      </w:r>
      <w:r>
        <w:rPr>
          <w:color w:val="4A4A4A"/>
        </w:rPr>
        <w:br/>
      </w:r>
      <w:r>
        <w:rPr>
          <w:noProof/>
          <w:color w:val="4A4A4A"/>
        </w:rPr>
        <w:drawing>
          <wp:inline distT="0" distB="0" distL="0" distR="0">
            <wp:extent cx="5872002" cy="1331667"/>
            <wp:effectExtent l="0" t="0" r="0" b="1905"/>
            <wp:docPr id="1" name="Imagen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315" cy="1370291"/>
                    </a:xfrm>
                    <a:prstGeom prst="rect">
                      <a:avLst/>
                    </a:prstGeom>
                    <a:noFill/>
                    <a:ln>
                      <a:noFill/>
                    </a:ln>
                  </pic:spPr>
                </pic:pic>
              </a:graphicData>
            </a:graphic>
          </wp:inline>
        </w:drawing>
      </w:r>
    </w:p>
    <w:p w:rsidR="00E21654" w:rsidRDefault="00E21654" w:rsidP="00884523">
      <w:pPr>
        <w:pStyle w:val="NormalWeb"/>
        <w:spacing w:before="0" w:beforeAutospacing="0" w:after="0" w:afterAutospacing="0"/>
        <w:rPr>
          <w:color w:val="4A4A4A"/>
        </w:rPr>
      </w:pPr>
    </w:p>
    <w:p w:rsidR="00E21654" w:rsidRDefault="00E21654" w:rsidP="00884523">
      <w:pPr>
        <w:pStyle w:val="NormalWeb"/>
        <w:spacing w:before="0" w:beforeAutospacing="0" w:after="0" w:afterAutospacing="0"/>
        <w:rPr>
          <w:color w:val="4A4A4A"/>
        </w:rPr>
      </w:pPr>
    </w:p>
    <w:p w:rsidR="00E21654" w:rsidRDefault="00E21654" w:rsidP="00E21654">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lastRenderedPageBreak/>
        <w:t>LinearLayout</w:t>
      </w:r>
      <w:proofErr w:type="spellEnd"/>
      <w:r>
        <w:rPr>
          <w:rFonts w:ascii="cooper_hewittmedium" w:hAnsi="cooper_hewittmedium"/>
          <w:color w:val="000000"/>
          <w:spacing w:val="-2"/>
          <w:sz w:val="36"/>
          <w:szCs w:val="36"/>
        </w:rPr>
        <w:t xml:space="preserve">: </w:t>
      </w:r>
      <w:proofErr w:type="spellStart"/>
      <w:r>
        <w:rPr>
          <w:rFonts w:ascii="cooper_hewittmedium" w:hAnsi="cooper_hewittmedium"/>
          <w:color w:val="000000"/>
          <w:spacing w:val="-2"/>
          <w:sz w:val="36"/>
          <w:szCs w:val="36"/>
        </w:rPr>
        <w:t>Organizacion</w:t>
      </w:r>
      <w:proofErr w:type="spellEnd"/>
      <w:r>
        <w:rPr>
          <w:rFonts w:ascii="cooper_hewittmedium" w:hAnsi="cooper_hewittmedium"/>
          <w:color w:val="000000"/>
          <w:spacing w:val="-2"/>
          <w:sz w:val="36"/>
          <w:szCs w:val="36"/>
        </w:rPr>
        <w:t xml:space="preserve"> lineal</w:t>
      </w:r>
    </w:p>
    <w:p w:rsidR="00884523" w:rsidRDefault="00E21654">
      <w:r>
        <w:rPr>
          <w:noProof/>
          <w:lang w:eastAsia="es-MX"/>
        </w:rPr>
        <w:drawing>
          <wp:inline distT="0" distB="0" distL="0" distR="0" wp14:anchorId="2258F718" wp14:editId="2ED81ACB">
            <wp:extent cx="3003331" cy="2595057"/>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4920" cy="2605071"/>
                    </a:xfrm>
                    <a:prstGeom prst="rect">
                      <a:avLst/>
                    </a:prstGeom>
                  </pic:spPr>
                </pic:pic>
              </a:graphicData>
            </a:graphic>
          </wp:inline>
        </w:drawing>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LinearLayout</w:t>
      </w:r>
      <w:proofErr w:type="spellEnd"/>
      <w:r>
        <w:rPr>
          <w:rFonts w:ascii="Arial" w:hAnsi="Arial" w:cs="Arial"/>
          <w:color w:val="4A4A4A"/>
        </w:rPr>
        <w:br/>
        <w:t xml:space="preserve">Alinea los elementos de manera secuencial según su orientación, no se recomienda utilizar este tipo de </w:t>
      </w:r>
      <w:proofErr w:type="spellStart"/>
      <w:r>
        <w:rPr>
          <w:rFonts w:ascii="Arial" w:hAnsi="Arial" w:cs="Arial"/>
          <w:color w:val="4A4A4A"/>
        </w:rPr>
        <w:t>layout</w:t>
      </w:r>
      <w:proofErr w:type="spellEnd"/>
      <w:r>
        <w:rPr>
          <w:rFonts w:ascii="Arial" w:hAnsi="Arial" w:cs="Arial"/>
          <w:color w:val="4A4A4A"/>
        </w:rPr>
        <w:t xml:space="preserve"> si se va a trabajar con elementos muy grandes; también añadir que dentro de un </w:t>
      </w:r>
      <w:proofErr w:type="spellStart"/>
      <w:r>
        <w:rPr>
          <w:rFonts w:ascii="Arial" w:hAnsi="Arial" w:cs="Arial"/>
          <w:color w:val="4A4A4A"/>
        </w:rPr>
        <w:t>LinearLayout</w:t>
      </w:r>
      <w:proofErr w:type="spellEnd"/>
      <w:r>
        <w:rPr>
          <w:rFonts w:ascii="Arial" w:hAnsi="Arial" w:cs="Arial"/>
          <w:color w:val="4A4A4A"/>
        </w:rPr>
        <w:t xml:space="preserve"> pueden convivir otros </w:t>
      </w:r>
      <w:proofErr w:type="spellStart"/>
      <w:r>
        <w:rPr>
          <w:rFonts w:ascii="Arial" w:hAnsi="Arial" w:cs="Arial"/>
          <w:color w:val="4A4A4A"/>
        </w:rPr>
        <w:t>LinearLayout</w:t>
      </w:r>
      <w:proofErr w:type="spellEnd"/>
      <w:r>
        <w:rPr>
          <w:rFonts w:ascii="Arial" w:hAnsi="Arial" w:cs="Arial"/>
          <w:color w:val="4A4A4A"/>
        </w:rPr>
        <w:t xml:space="preserve"> añadidos. Existen 2 posibles orientaciones:</w:t>
      </w:r>
      <w:r>
        <w:rPr>
          <w:rFonts w:ascii="Arial" w:hAnsi="Arial" w:cs="Arial"/>
          <w:color w:val="4A4A4A"/>
        </w:rPr>
        <w:br/>
      </w:r>
      <w:proofErr w:type="spellStart"/>
      <w:r>
        <w:rPr>
          <w:rStyle w:val="Textoennegrita"/>
          <w:rFonts w:ascii="Arial" w:hAnsi="Arial" w:cs="Arial"/>
          <w:color w:val="4A4A4A"/>
        </w:rPr>
        <w:t>OrientationVertical</w:t>
      </w:r>
      <w:proofErr w:type="spellEnd"/>
      <w:r>
        <w:rPr>
          <w:rStyle w:val="Textoennegrita"/>
          <w:rFonts w:ascii="Arial" w:hAnsi="Arial" w:cs="Arial"/>
          <w:color w:val="4A4A4A"/>
        </w:rPr>
        <w:t>:</w:t>
      </w:r>
      <w:r>
        <w:rPr>
          <w:rFonts w:ascii="Arial" w:hAnsi="Arial" w:cs="Arial"/>
          <w:color w:val="4A4A4A"/>
        </w:rPr>
        <w:t> Los elementos se alinean de arriba hacia abajo.</w:t>
      </w:r>
      <w:r>
        <w:rPr>
          <w:rFonts w:ascii="Arial" w:hAnsi="Arial" w:cs="Arial"/>
          <w:color w:val="4A4A4A"/>
        </w:rPr>
        <w:br/>
      </w:r>
      <w:proofErr w:type="spellStart"/>
      <w:r>
        <w:rPr>
          <w:rStyle w:val="Textoennegrita"/>
          <w:rFonts w:ascii="Arial" w:hAnsi="Arial" w:cs="Arial"/>
          <w:color w:val="4A4A4A"/>
        </w:rPr>
        <w:t>OrientationHorizontal</w:t>
      </w:r>
      <w:proofErr w:type="spellEnd"/>
      <w:r>
        <w:rPr>
          <w:rStyle w:val="Textoennegrita"/>
          <w:rFonts w:ascii="Arial" w:hAnsi="Arial" w:cs="Arial"/>
          <w:color w:val="4A4A4A"/>
        </w:rPr>
        <w:t>:</w:t>
      </w:r>
      <w:r>
        <w:rPr>
          <w:rFonts w:ascii="Arial" w:hAnsi="Arial" w:cs="Arial"/>
          <w:color w:val="4A4A4A"/>
        </w:rPr>
        <w:t> Los elementos se alinean de derecha a izquierda</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Drawable-mdpi</w:t>
      </w:r>
      <w:proofErr w:type="spellEnd"/>
      <w:r>
        <w:rPr>
          <w:rStyle w:val="Textoennegrita"/>
          <w:rFonts w:ascii="Arial" w:hAnsi="Arial" w:cs="Arial"/>
          <w:color w:val="4A4A4A"/>
        </w:rPr>
        <w:t>:</w:t>
      </w:r>
      <w:r>
        <w:rPr>
          <w:rFonts w:ascii="Arial" w:hAnsi="Arial" w:cs="Arial"/>
          <w:color w:val="4A4A4A"/>
        </w:rPr>
        <w:t> Recursos para pantallas de densidad media (</w:t>
      </w:r>
      <w:proofErr w:type="spellStart"/>
      <w:r>
        <w:rPr>
          <w:rFonts w:ascii="Arial" w:hAnsi="Arial" w:cs="Arial"/>
          <w:color w:val="4A4A4A"/>
        </w:rPr>
        <w:t>mdpi</w:t>
      </w:r>
      <w:proofErr w:type="spellEnd"/>
      <w:r>
        <w:rPr>
          <w:rFonts w:ascii="Arial" w:hAnsi="Arial" w:cs="Arial"/>
          <w:color w:val="4A4A4A"/>
        </w:rPr>
        <w:t>) (~ 160dpi). 48x48 (línea base 1.0x) para densidad media (</w:t>
      </w:r>
      <w:proofErr w:type="spellStart"/>
      <w:r>
        <w:rPr>
          <w:rFonts w:ascii="Arial" w:hAnsi="Arial" w:cs="Arial"/>
          <w:color w:val="4A4A4A"/>
        </w:rPr>
        <w:t>mdpi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Drawable-hdpi</w:t>
      </w:r>
      <w:proofErr w:type="spellEnd"/>
      <w:r>
        <w:rPr>
          <w:rStyle w:val="Textoennegrita"/>
          <w:rFonts w:ascii="Arial" w:hAnsi="Arial" w:cs="Arial"/>
          <w:color w:val="4A4A4A"/>
        </w:rPr>
        <w:t>:</w:t>
      </w:r>
      <w:r>
        <w:rPr>
          <w:rFonts w:ascii="Arial" w:hAnsi="Arial" w:cs="Arial"/>
          <w:color w:val="4A4A4A"/>
        </w:rPr>
        <w:t> Recursos para pantallas de alta densidad (</w:t>
      </w:r>
      <w:proofErr w:type="spellStart"/>
      <w:r>
        <w:rPr>
          <w:rFonts w:ascii="Arial" w:hAnsi="Arial" w:cs="Arial"/>
          <w:color w:val="4A4A4A"/>
        </w:rPr>
        <w:t>hdpi</w:t>
      </w:r>
      <w:proofErr w:type="spellEnd"/>
      <w:r>
        <w:rPr>
          <w:rFonts w:ascii="Arial" w:hAnsi="Arial" w:cs="Arial"/>
          <w:color w:val="4A4A4A"/>
        </w:rPr>
        <w:t xml:space="preserve">) (~ 240 </w:t>
      </w:r>
      <w:proofErr w:type="spellStart"/>
      <w:r>
        <w:rPr>
          <w:rFonts w:ascii="Arial" w:hAnsi="Arial" w:cs="Arial"/>
          <w:color w:val="4A4A4A"/>
        </w:rPr>
        <w:t>ppp</w:t>
      </w:r>
      <w:proofErr w:type="spellEnd"/>
      <w:r>
        <w:rPr>
          <w:rFonts w:ascii="Arial" w:hAnsi="Arial" w:cs="Arial"/>
          <w:color w:val="4A4A4A"/>
        </w:rPr>
        <w:t>). 72x72 (1.5x) para alta densidad (</w:t>
      </w:r>
      <w:proofErr w:type="spellStart"/>
      <w:r>
        <w:rPr>
          <w:rFonts w:ascii="Arial" w:hAnsi="Arial" w:cs="Arial"/>
          <w:color w:val="4A4A4A"/>
        </w:rPr>
        <w:t>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Drawable-xhdpi</w:t>
      </w:r>
      <w:proofErr w:type="spellEnd"/>
      <w:r>
        <w:rPr>
          <w:rStyle w:val="Textoennegrita"/>
          <w:rFonts w:ascii="Arial" w:hAnsi="Arial" w:cs="Arial"/>
          <w:color w:val="4A4A4A"/>
        </w:rPr>
        <w:t>:</w:t>
      </w:r>
      <w:r>
        <w:rPr>
          <w:rFonts w:ascii="Arial" w:hAnsi="Arial" w:cs="Arial"/>
          <w:color w:val="4A4A4A"/>
        </w:rPr>
        <w:t> Recursos para pantallas de densidad extra alta (</w:t>
      </w:r>
      <w:proofErr w:type="spellStart"/>
      <w:r>
        <w:rPr>
          <w:rFonts w:ascii="Arial" w:hAnsi="Arial" w:cs="Arial"/>
          <w:color w:val="4A4A4A"/>
        </w:rPr>
        <w:t>xhdpi</w:t>
      </w:r>
      <w:proofErr w:type="spellEnd"/>
      <w:r>
        <w:rPr>
          <w:rFonts w:ascii="Arial" w:hAnsi="Arial" w:cs="Arial"/>
          <w:color w:val="4A4A4A"/>
        </w:rPr>
        <w:t>) (~ 320dpi). 96x96 (2.0x) para densidad extra alta (</w:t>
      </w:r>
      <w:proofErr w:type="spellStart"/>
      <w:r>
        <w:rPr>
          <w:rFonts w:ascii="Arial" w:hAnsi="Arial" w:cs="Arial"/>
          <w:color w:val="4A4A4A"/>
        </w:rPr>
        <w:t>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Drawable-xxhdpi</w:t>
      </w:r>
      <w:proofErr w:type="spellEnd"/>
      <w:r>
        <w:rPr>
          <w:rStyle w:val="Textoennegrita"/>
          <w:rFonts w:ascii="Arial" w:hAnsi="Arial" w:cs="Arial"/>
          <w:color w:val="4A4A4A"/>
        </w:rPr>
        <w:t>:</w:t>
      </w:r>
      <w:r>
        <w:rPr>
          <w:rFonts w:ascii="Arial" w:hAnsi="Arial" w:cs="Arial"/>
          <w:color w:val="4A4A4A"/>
        </w:rPr>
        <w:t> Recursos para pantallas de extra-extra-alta-densidad (</w:t>
      </w:r>
      <w:proofErr w:type="spellStart"/>
      <w:r>
        <w:rPr>
          <w:rFonts w:ascii="Arial" w:hAnsi="Arial" w:cs="Arial"/>
          <w:color w:val="4A4A4A"/>
        </w:rPr>
        <w:t>xxhdpi</w:t>
      </w:r>
      <w:proofErr w:type="spellEnd"/>
      <w:r>
        <w:rPr>
          <w:rFonts w:ascii="Arial" w:hAnsi="Arial" w:cs="Arial"/>
          <w:color w:val="4A4A4A"/>
        </w:rPr>
        <w:t xml:space="preserve">) (~ 480dpi). 144x144 (3.0x) </w:t>
      </w:r>
      <w:proofErr w:type="spellStart"/>
      <w:r>
        <w:rPr>
          <w:rFonts w:ascii="Arial" w:hAnsi="Arial" w:cs="Arial"/>
          <w:color w:val="4A4A4A"/>
        </w:rPr>
        <w:t>for</w:t>
      </w:r>
      <w:proofErr w:type="spellEnd"/>
      <w:r>
        <w:rPr>
          <w:rFonts w:ascii="Arial" w:hAnsi="Arial" w:cs="Arial"/>
          <w:color w:val="4A4A4A"/>
        </w:rPr>
        <w:t xml:space="preserve"> extra-extra-</w:t>
      </w:r>
      <w:proofErr w:type="spellStart"/>
      <w:r>
        <w:rPr>
          <w:rFonts w:ascii="Arial" w:hAnsi="Arial" w:cs="Arial"/>
          <w:color w:val="4A4A4A"/>
        </w:rPr>
        <w:t>high</w:t>
      </w:r>
      <w:proofErr w:type="spellEnd"/>
      <w:r>
        <w:rPr>
          <w:rFonts w:ascii="Arial" w:hAnsi="Arial" w:cs="Arial"/>
          <w:color w:val="4A4A4A"/>
        </w:rPr>
        <w:t>-</w:t>
      </w:r>
      <w:proofErr w:type="spellStart"/>
      <w:r>
        <w:rPr>
          <w:rFonts w:ascii="Arial" w:hAnsi="Arial" w:cs="Arial"/>
          <w:color w:val="4A4A4A"/>
        </w:rPr>
        <w:t>density</w:t>
      </w:r>
      <w:proofErr w:type="spellEnd"/>
      <w:r>
        <w:rPr>
          <w:rFonts w:ascii="Arial" w:hAnsi="Arial" w:cs="Arial"/>
          <w:color w:val="4A4A4A"/>
        </w:rPr>
        <w:t xml:space="preserve"> (</w:t>
      </w:r>
      <w:proofErr w:type="spellStart"/>
      <w:r>
        <w:rPr>
          <w:rFonts w:ascii="Arial" w:hAnsi="Arial" w:cs="Arial"/>
          <w:color w:val="4A4A4A"/>
        </w:rPr>
        <w:t>xxhdpi</w:t>
      </w:r>
      <w:proofErr w:type="spellEnd"/>
      <w:r>
        <w:rPr>
          <w:rFonts w:ascii="Arial" w:hAnsi="Arial" w:cs="Arial"/>
          <w:color w:val="4A4A4A"/>
        </w:rPr>
        <w:t>)</w:t>
      </w:r>
      <w:r>
        <w:rPr>
          <w:rFonts w:ascii="Arial" w:hAnsi="Arial" w:cs="Arial"/>
          <w:color w:val="4A4A4A"/>
        </w:rPr>
        <w:br/>
      </w:r>
      <w:proofErr w:type="spellStart"/>
      <w:r>
        <w:rPr>
          <w:rStyle w:val="Textoennegrita"/>
          <w:rFonts w:ascii="Arial" w:hAnsi="Arial" w:cs="Arial"/>
          <w:color w:val="4A4A4A"/>
        </w:rPr>
        <w:t>Drawable-xxxhdpi</w:t>
      </w:r>
      <w:proofErr w:type="spellEnd"/>
      <w:r>
        <w:rPr>
          <w:rStyle w:val="Textoennegrita"/>
          <w:rFonts w:ascii="Arial" w:hAnsi="Arial" w:cs="Arial"/>
          <w:color w:val="4A4A4A"/>
        </w:rPr>
        <w:t>:</w:t>
      </w:r>
      <w:r>
        <w:rPr>
          <w:rFonts w:ascii="Arial" w:hAnsi="Arial" w:cs="Arial"/>
          <w:color w:val="4A4A4A"/>
        </w:rPr>
        <w:t> Recursos para usos extra-extra-extra-alta-densidad (</w:t>
      </w:r>
      <w:proofErr w:type="spellStart"/>
      <w:r>
        <w:rPr>
          <w:rFonts w:ascii="Arial" w:hAnsi="Arial" w:cs="Arial"/>
          <w:color w:val="4A4A4A"/>
        </w:rPr>
        <w:t>xxxhdpi</w:t>
      </w:r>
      <w:proofErr w:type="spellEnd"/>
      <w:r>
        <w:rPr>
          <w:rFonts w:ascii="Arial" w:hAnsi="Arial" w:cs="Arial"/>
          <w:color w:val="4A4A4A"/>
        </w:rPr>
        <w:t>) (~ 640dpi). 192x192 (4.0x) para densidad extra-extra-alta-alta (</w:t>
      </w:r>
      <w:proofErr w:type="spellStart"/>
      <w:r>
        <w:rPr>
          <w:rFonts w:ascii="Arial" w:hAnsi="Arial" w:cs="Arial"/>
          <w:color w:val="4A4A4A"/>
        </w:rPr>
        <w:t>xxxhdpi</w:t>
      </w:r>
      <w:proofErr w:type="spellEnd"/>
      <w:r>
        <w:rPr>
          <w:rFonts w:ascii="Arial" w:hAnsi="Arial" w:cs="Aria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File-&gt;New-&gt;</w:t>
      </w:r>
      <w:proofErr w:type="spellStart"/>
      <w:r>
        <w:rPr>
          <w:rStyle w:val="Textoennegrita"/>
          <w:rFonts w:ascii="Arial" w:hAnsi="Arial" w:cs="Arial"/>
          <w:color w:val="4A4A4A"/>
        </w:rPr>
        <w:t>VectorAset</w:t>
      </w:r>
      <w:proofErr w:type="spellEnd"/>
      <w:r>
        <w:rPr>
          <w:rStyle w:val="Textoennegrita"/>
          <w:rFonts w:ascii="Arial" w:hAnsi="Arial" w:cs="Arial"/>
          <w:color w:val="4A4A4A"/>
        </w:rPr>
        <w:t>:</w:t>
      </w:r>
      <w:r>
        <w:rPr>
          <w:rFonts w:ascii="Arial" w:hAnsi="Arial" w:cs="Arial"/>
          <w:color w:val="4A4A4A"/>
        </w:rPr>
        <w:t xml:space="preserve"> En esta ruta encontraremos iconos, formas y figuras propias de Android para el diseño de interfaces. Los íconos se definen como archivos </w:t>
      </w:r>
      <w:proofErr w:type="spellStart"/>
      <w:r>
        <w:rPr>
          <w:rFonts w:ascii="Arial" w:hAnsi="Arial" w:cs="Arial"/>
          <w:color w:val="4A4A4A"/>
        </w:rPr>
        <w:t>xml</w:t>
      </w:r>
      <w:proofErr w:type="spellEnd"/>
      <w:r>
        <w:rPr>
          <w:rFonts w:ascii="Arial" w:hAnsi="Arial" w:cs="Arial"/>
          <w:color w:val="4A4A4A"/>
        </w:rPr>
        <w:t xml:space="preserve"> que a través de </w:t>
      </w:r>
      <w:proofErr w:type="spellStart"/>
      <w:r>
        <w:rPr>
          <w:rFonts w:ascii="Arial" w:hAnsi="Arial" w:cs="Arial"/>
          <w:color w:val="4A4A4A"/>
        </w:rPr>
        <w:t>vactores</w:t>
      </w:r>
      <w:proofErr w:type="spellEnd"/>
      <w:r>
        <w:rPr>
          <w:rFonts w:ascii="Arial" w:hAnsi="Arial" w:cs="Arial"/>
          <w:color w:val="4A4A4A"/>
        </w:rPr>
        <w:t xml:space="preserve"> dibujan imágenes. Es importante cambiarles el nombre, y si accedemos a ellos podemos cambiar ciertas características de la figura, como el color y tamaño. Siempre se guardan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android:fillColor</w:t>
      </w:r>
      <w:proofErr w:type="spellEnd"/>
      <w:r>
        <w:rPr>
          <w:rStyle w:val="CdigoHTML"/>
          <w:color w:val="4A4A4A"/>
        </w:rPr>
        <w:t>="@color/</w:t>
      </w:r>
      <w:proofErr w:type="spellStart"/>
      <w:r>
        <w:rPr>
          <w:rStyle w:val="CdigoHTML"/>
          <w:color w:val="4A4A4A"/>
        </w:rPr>
        <w:t>icon_color</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ImageView</w:t>
      </w:r>
      <w:proofErr w:type="spellEnd"/>
      <w:r>
        <w:rPr>
          <w:rStyle w:val="Textoennegrita"/>
          <w:rFonts w:ascii="Arial" w:hAnsi="Arial" w:cs="Arial"/>
          <w:color w:val="4A4A4A"/>
        </w:rPr>
        <w:t>/&gt;</w:t>
      </w:r>
      <w:r>
        <w:rPr>
          <w:rFonts w:ascii="Arial" w:hAnsi="Arial" w:cs="Arial"/>
          <w:color w:val="4A4A4A"/>
        </w:rPr>
        <w:br/>
        <w:t xml:space="preserve">Con esta etiqueta declaramos imágenes dentro del código </w:t>
      </w:r>
      <w:proofErr w:type="spellStart"/>
      <w:r>
        <w:rPr>
          <w:rFonts w:ascii="Arial" w:hAnsi="Arial" w:cs="Arial"/>
          <w:color w:val="4A4A4A"/>
        </w:rPr>
        <w:t>xml</w:t>
      </w:r>
      <w:proofErr w:type="spellEnd"/>
      <w:r>
        <w:rPr>
          <w:rFonts w:ascii="Arial" w:hAnsi="Arial" w:cs="Arial"/>
          <w:color w:val="4A4A4A"/>
        </w:rPr>
        <w:t xml:space="preserve">. Eventualmente para declarar la ruta en la que se encuentra la imagen nos apoyamos de </w:t>
      </w:r>
      <w:proofErr w:type="spellStart"/>
      <w:r>
        <w:rPr>
          <w:rFonts w:ascii="Arial" w:hAnsi="Arial" w:cs="Arial"/>
          <w:color w:val="4A4A4A"/>
        </w:rPr>
        <w:t>Android</w:t>
      </w:r>
      <w:proofErr w:type="gramStart"/>
      <w:r>
        <w:rPr>
          <w:rFonts w:ascii="Arial" w:hAnsi="Arial" w:cs="Arial"/>
          <w:color w:val="4A4A4A"/>
        </w:rPr>
        <w:t>:src</w:t>
      </w:r>
      <w:proofErr w:type="spellEnd"/>
      <w:proofErr w:type="gramEnd"/>
      <w:r>
        <w:rPr>
          <w:rFonts w:ascii="Arial" w:hAnsi="Arial" w:cs="Arial"/>
          <w:color w:val="4A4A4A"/>
        </w:rPr>
        <w:t>=”ruta del archivo”.</w:t>
      </w:r>
      <w:r>
        <w:rPr>
          <w:rFonts w:ascii="Arial" w:hAnsi="Arial" w:cs="Arial"/>
          <w:color w:val="4A4A4A"/>
        </w:rPr>
        <w:br/>
      </w:r>
      <w:r>
        <w:rPr>
          <w:rFonts w:ascii="Arial" w:hAnsi="Arial" w:cs="Arial"/>
          <w:color w:val="4A4A4A"/>
        </w:rPr>
        <w:lastRenderedPageBreak/>
        <w:t xml:space="preserve">Dentro de esta etiqueta también debemos de especificar el </w:t>
      </w:r>
      <w:proofErr w:type="spellStart"/>
      <w:r>
        <w:rPr>
          <w:rFonts w:ascii="Arial" w:hAnsi="Arial" w:cs="Arial"/>
          <w:color w:val="4A4A4A"/>
        </w:rPr>
        <w:t>layout_width</w:t>
      </w:r>
      <w:proofErr w:type="spellEnd"/>
      <w:r>
        <w:rPr>
          <w:rFonts w:ascii="Arial" w:hAnsi="Arial" w:cs="Arial"/>
          <w:color w:val="4A4A4A"/>
        </w:rPr>
        <w:t xml:space="preserve"> y el </w:t>
      </w:r>
      <w:proofErr w:type="spellStart"/>
      <w:r>
        <w:rPr>
          <w:rFonts w:ascii="Arial" w:hAnsi="Arial" w:cs="Arial"/>
          <w:color w:val="4A4A4A"/>
        </w:rPr>
        <w:t>layout_height</w:t>
      </w:r>
      <w:proofErr w:type="spellEnd"/>
      <w:r>
        <w:rPr>
          <w:rFonts w:ascii="Arial" w:hAnsi="Arial" w:cs="Arial"/>
          <w:color w:val="4A4A4A"/>
        </w:rPr>
        <w:t xml:space="preserve"> de la imagen.</w:t>
      </w:r>
    </w:p>
    <w:p w:rsidR="00EE2485" w:rsidRDefault="00EE2485" w:rsidP="00EE2485">
      <w:pPr>
        <w:pStyle w:val="HTMLconformatoprevio"/>
        <w:shd w:val="clear" w:color="auto" w:fill="333333"/>
        <w:rPr>
          <w:rStyle w:val="hljs-tag"/>
          <w:color w:val="F92672"/>
        </w:rPr>
      </w:pPr>
      <w:r>
        <w:rPr>
          <w:rStyle w:val="hljs-tag"/>
          <w:color w:val="F92672"/>
        </w:rPr>
        <w:t>&lt;</w:t>
      </w:r>
      <w:proofErr w:type="spellStart"/>
      <w:r>
        <w:rPr>
          <w:rStyle w:val="hljs-name"/>
          <w:color w:val="F92672"/>
        </w:rPr>
        <w:t>ImageView</w:t>
      </w:r>
      <w:proofErr w:type="spellEnd"/>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layout_gravity</w:t>
      </w:r>
      <w:proofErr w:type="spellEnd"/>
      <w:r>
        <w:rPr>
          <w:rStyle w:val="hljs-tag"/>
          <w:color w:val="F92672"/>
        </w:rPr>
        <w:t>=</w:t>
      </w:r>
      <w:r>
        <w:rPr>
          <w:rStyle w:val="hljs-string"/>
          <w:color w:val="A6E22E"/>
        </w:rPr>
        <w:t>"center"</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layout_width</w:t>
      </w:r>
      <w:proofErr w:type="spellEnd"/>
      <w:r>
        <w:rPr>
          <w:rStyle w:val="hljs-tag"/>
          <w:color w:val="F92672"/>
        </w:rPr>
        <w:t>=</w:t>
      </w:r>
      <w:r>
        <w:rPr>
          <w:rStyle w:val="hljs-string"/>
          <w:color w:val="A6E22E"/>
        </w:rPr>
        <w:t>"160dp"</w:t>
      </w:r>
    </w:p>
    <w:p w:rsidR="00EE2485" w:rsidRDefault="00EE2485" w:rsidP="00EE2485">
      <w:pPr>
        <w:pStyle w:val="HTMLconformatoprevio"/>
        <w:shd w:val="clear" w:color="auto" w:fill="333333"/>
        <w:rPr>
          <w:rStyle w:val="hljs-tag"/>
          <w:color w:val="F92672"/>
        </w:rPr>
      </w:pPr>
      <w:r>
        <w:rPr>
          <w:rStyle w:val="hljs-tag"/>
          <w:color w:val="F92672"/>
        </w:rPr>
        <w:t xml:space="preserve">    </w:t>
      </w:r>
      <w:proofErr w:type="spellStart"/>
      <w:proofErr w:type="gramStart"/>
      <w:r>
        <w:rPr>
          <w:rStyle w:val="hljs-attr"/>
          <w:color w:val="F92672"/>
        </w:rPr>
        <w:t>android:</w:t>
      </w:r>
      <w:proofErr w:type="gramEnd"/>
      <w:r>
        <w:rPr>
          <w:rStyle w:val="hljs-attr"/>
          <w:color w:val="F92672"/>
        </w:rPr>
        <w:t>layout_height</w:t>
      </w:r>
      <w:proofErr w:type="spellEnd"/>
      <w:r>
        <w:rPr>
          <w:rStyle w:val="hljs-tag"/>
          <w:color w:val="F92672"/>
        </w:rPr>
        <w:t>=</w:t>
      </w:r>
      <w:r>
        <w:rPr>
          <w:rStyle w:val="hljs-string"/>
          <w:color w:val="A6E22E"/>
        </w:rPr>
        <w:t>"120dp"</w:t>
      </w:r>
    </w:p>
    <w:p w:rsidR="00EE2485" w:rsidRDefault="00EE2485" w:rsidP="00EE2485">
      <w:pPr>
        <w:pStyle w:val="HTMLconformatoprevio"/>
        <w:shd w:val="clear" w:color="auto" w:fill="333333"/>
        <w:rPr>
          <w:rStyle w:val="CdigoHTML"/>
          <w:color w:val="FFFFFF"/>
        </w:rPr>
      </w:pPr>
      <w:r>
        <w:rPr>
          <w:rStyle w:val="hljs-tag"/>
          <w:color w:val="F92672"/>
        </w:rPr>
        <w:t xml:space="preserve">    </w:t>
      </w:r>
      <w:proofErr w:type="spellStart"/>
      <w:r>
        <w:rPr>
          <w:rStyle w:val="hljs-attr"/>
          <w:color w:val="F92672"/>
        </w:rPr>
        <w:t>android:src</w:t>
      </w:r>
      <w:proofErr w:type="spellEnd"/>
      <w:r>
        <w:rPr>
          <w:rStyle w:val="hljs-tag"/>
          <w:color w:val="F92672"/>
        </w:rPr>
        <w:t>=</w:t>
      </w:r>
      <w:r>
        <w:rPr>
          <w:rStyle w:val="hljs-string"/>
          <w:color w:val="A6E22E"/>
        </w:rPr>
        <w:t>"@</w:t>
      </w:r>
      <w:proofErr w:type="spellStart"/>
      <w:r>
        <w:rPr>
          <w:rStyle w:val="hljs-string"/>
          <w:color w:val="A6E22E"/>
        </w:rPr>
        <w:t>drawable</w:t>
      </w:r>
      <w:proofErr w:type="spellEnd"/>
      <w:r>
        <w:rPr>
          <w:rStyle w:val="hljs-string"/>
          <w:color w:val="A6E22E"/>
        </w:rPr>
        <w:t>/</w:t>
      </w:r>
      <w:proofErr w:type="spellStart"/>
      <w:r>
        <w:rPr>
          <w:rStyle w:val="hljs-string"/>
          <w:color w:val="A6E22E"/>
        </w:rPr>
        <w:t>platzi</w:t>
      </w:r>
      <w:proofErr w:type="spellEnd"/>
      <w:r>
        <w:rPr>
          <w:rStyle w:val="hljs-string"/>
          <w:color w:val="A6E22E"/>
        </w:rPr>
        <w:t>"</w:t>
      </w:r>
      <w:r>
        <w:rPr>
          <w:rStyle w:val="hljs-tag"/>
          <w:color w:val="F92672"/>
        </w:rPr>
        <w:t xml:space="preserve"> /&gt;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Density</w:t>
      </w:r>
      <w:proofErr w:type="spellEnd"/>
      <w:r>
        <w:rPr>
          <w:rStyle w:val="Textoennegrita"/>
          <w:rFonts w:ascii="Arial" w:hAnsi="Arial" w:cs="Arial"/>
          <w:color w:val="4A4A4A"/>
        </w:rPr>
        <w:t xml:space="preserve"> Point:</w:t>
      </w:r>
      <w:r>
        <w:rPr>
          <w:rFonts w:ascii="Arial" w:hAnsi="Arial" w:cs="Arial"/>
          <w:color w:val="4A4A4A"/>
        </w:rPr>
        <w:t xml:space="preserve"> Densidad de </w:t>
      </w:r>
      <w:proofErr w:type="gramStart"/>
      <w:r>
        <w:rPr>
          <w:rFonts w:ascii="Arial" w:hAnsi="Arial" w:cs="Arial"/>
          <w:color w:val="4A4A4A"/>
        </w:rPr>
        <w:t>puntos(</w:t>
      </w:r>
      <w:proofErr w:type="spellStart"/>
      <w:proofErr w:type="gramEnd"/>
      <w:r>
        <w:rPr>
          <w:rFonts w:ascii="Arial" w:hAnsi="Arial" w:cs="Arial"/>
          <w:color w:val="4A4A4A"/>
        </w:rPr>
        <w:t>dp</w:t>
      </w:r>
      <w:proofErr w:type="spellEnd"/>
      <w:r>
        <w:rPr>
          <w:rFonts w:ascii="Arial" w:hAnsi="Arial" w:cs="Arial"/>
          <w:color w:val="4A4A4A"/>
        </w:rPr>
        <w:t>), esta es la unidad de medida para el tamaño de las imágenes. Android lo trabaja de una manera porcentual, de forma que es la máquina virtual de Android la que decide el tamaño de dicha imagen según los tamaños de pantalla de cada dispositivo.</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Layout_gravity</w:t>
      </w:r>
      <w:proofErr w:type="spellEnd"/>
      <w:r>
        <w:rPr>
          <w:rFonts w:ascii="Arial" w:hAnsi="Arial" w:cs="Arial"/>
          <w:color w:val="4A4A4A"/>
        </w:rPr>
        <w:br/>
        <w:t>Este elemento afecta solamente a los elementos en el que se declara. Se utiliza para dar una posición a los elementos dentro de la pantalla.</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layout_gravity</w:t>
      </w:r>
      <w:proofErr w:type="spellEnd"/>
      <w:r>
        <w:rPr>
          <w:rFonts w:ascii="Arial" w:hAnsi="Arial" w:cs="Arial"/>
          <w:color w:val="4A4A4A"/>
        </w:rPr>
        <w:t>=“center”</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w:t>
      </w:r>
      <w:proofErr w:type="spellEnd"/>
      <w:r>
        <w:rPr>
          <w:rFonts w:ascii="Arial" w:hAnsi="Arial" w:cs="Arial"/>
          <w:color w:val="4A4A4A"/>
        </w:rPr>
        <w:br/>
        <w:t xml:space="preserve">Se utiliza para dar un contorno al elemento en el que se declara, por ejemplo se pueden declarar dentro de 2 </w:t>
      </w:r>
      <w:proofErr w:type="spellStart"/>
      <w:r>
        <w:rPr>
          <w:rFonts w:ascii="Arial" w:hAnsi="Arial" w:cs="Arial"/>
          <w:color w:val="4A4A4A"/>
        </w:rPr>
        <w:t>EditText</w:t>
      </w:r>
      <w:proofErr w:type="spellEnd"/>
      <w:r>
        <w:rPr>
          <w:rFonts w:ascii="Arial" w:hAnsi="Arial" w:cs="Arial"/>
          <w:color w:val="4A4A4A"/>
        </w:rPr>
        <w:t xml:space="preserve"> para separarlos uno del otro.</w:t>
      </w:r>
      <w:r>
        <w:rPr>
          <w:rFonts w:ascii="Arial" w:hAnsi="Arial" w:cs="Arial"/>
          <w:color w:val="4A4A4A"/>
        </w:rPr>
        <w:br/>
      </w:r>
      <w:proofErr w:type="spellStart"/>
      <w:proofErr w:type="gramStart"/>
      <w:r>
        <w:rPr>
          <w:rFonts w:ascii="Arial" w:hAnsi="Arial" w:cs="Arial"/>
          <w:color w:val="4A4A4A"/>
        </w:rPr>
        <w:t>android:</w:t>
      </w:r>
      <w:proofErr w:type="gramEnd"/>
      <w:r>
        <w:rPr>
          <w:rFonts w:ascii="Arial" w:hAnsi="Arial" w:cs="Arial"/>
          <w:color w:val="4A4A4A"/>
        </w:rPr>
        <w:t>layout_margin</w:t>
      </w:r>
      <w:proofErr w:type="spellEnd"/>
      <w:r>
        <w:rPr>
          <w:rFonts w:ascii="Arial" w:hAnsi="Arial" w:cs="Aria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drawablePadding</w:t>
      </w:r>
      <w:proofErr w:type="spellEnd"/>
      <w:proofErr w:type="gramEnd"/>
      <w:r>
        <w:rPr>
          <w:rFonts w:ascii="Arial" w:hAnsi="Arial" w:cs="Arial"/>
          <w:color w:val="4A4A4A"/>
        </w:rPr>
        <w:br/>
        <w:t xml:space="preserve">Se utiliza para separar íconos y texto que yacen dentro de un mismo </w:t>
      </w:r>
      <w:proofErr w:type="spellStart"/>
      <w:r>
        <w:rPr>
          <w:rFonts w:ascii="Arial" w:hAnsi="Arial" w:cs="Arial"/>
          <w:color w:val="4A4A4A"/>
        </w:rPr>
        <w:t>view</w:t>
      </w:r>
      <w:proofErr w:type="spellEnd"/>
      <w:r>
        <w:rPr>
          <w:rFonts w:ascii="Arial" w:hAnsi="Arial" w:cs="Arial"/>
          <w:color w:val="4A4A4A"/>
        </w:rPr>
        <w:t xml:space="preserve">. Por ejemplo separar un ícono y el texto dentro de un </w:t>
      </w:r>
      <w:proofErr w:type="spellStart"/>
      <w:r>
        <w:rPr>
          <w:rFonts w:ascii="Arial" w:hAnsi="Arial" w:cs="Arial"/>
          <w:color w:val="4A4A4A"/>
        </w:rPr>
        <w:t>EditText</w:t>
      </w:r>
      <w:proofErr w:type="spellEnd"/>
      <w:r>
        <w:rPr>
          <w:rFonts w:ascii="Arial" w:hAnsi="Arial" w:cs="Arial"/>
          <w:color w:val="4A4A4A"/>
        </w:rPr>
        <w:t xml:space="preserve">. Su unidad de medida es </w:t>
      </w:r>
      <w:proofErr w:type="spellStart"/>
      <w:r>
        <w:rPr>
          <w:rFonts w:ascii="Arial" w:hAnsi="Arial" w:cs="Arial"/>
          <w:color w:val="4A4A4A"/>
        </w:rPr>
        <w:t>dp</w:t>
      </w:r>
      <w:proofErr w:type="spellEnd"/>
      <w:r>
        <w:rPr>
          <w:rFonts w:ascii="Arial" w:hAnsi="Arial" w:cs="Arial"/>
          <w:color w:val="4A4A4A"/>
        </w:rPr>
        <w:t>.</w:t>
      </w:r>
      <w:r>
        <w:rPr>
          <w:rFonts w:ascii="Arial" w:hAnsi="Arial" w:cs="Arial"/>
          <w:color w:val="4A4A4A"/>
        </w:rPr>
        <w:br/>
      </w:r>
      <w:proofErr w:type="spellStart"/>
      <w:proofErr w:type="gramStart"/>
      <w:r>
        <w:rPr>
          <w:rStyle w:val="CdigoHTML"/>
          <w:color w:val="4A4A4A"/>
        </w:rPr>
        <w:t>android:</w:t>
      </w:r>
      <w:proofErr w:type="gramEnd"/>
      <w:r>
        <w:rPr>
          <w:rStyle w:val="CdigoHTML"/>
          <w:color w:val="4A4A4A"/>
        </w:rPr>
        <w:t>drawablePadding</w:t>
      </w:r>
      <w:proofErr w:type="spellEnd"/>
      <w:r>
        <w:rPr>
          <w:rStyle w:val="CdigoHTML"/>
          <w:color w:val="4A4A4A"/>
        </w:rPr>
        <w:t>="12dp"</w:t>
      </w: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proofErr w:type="gramStart"/>
      <w:r>
        <w:rPr>
          <w:rStyle w:val="Textoennegrita"/>
          <w:rFonts w:ascii="Arial" w:hAnsi="Arial" w:cs="Arial"/>
          <w:color w:val="4A4A4A"/>
        </w:rPr>
        <w:t>drawableStart</w:t>
      </w:r>
      <w:proofErr w:type="spellEnd"/>
      <w:proofErr w:type="gramEnd"/>
      <w:r>
        <w:rPr>
          <w:rFonts w:ascii="Arial" w:hAnsi="Arial" w:cs="Arial"/>
          <w:color w:val="4A4A4A"/>
        </w:rPr>
        <w:br/>
        <w:t xml:space="preserve">Esta línea de código funciona para declarar íconos dentro de un </w:t>
      </w:r>
      <w:proofErr w:type="spellStart"/>
      <w:r>
        <w:rPr>
          <w:rFonts w:ascii="Arial" w:hAnsi="Arial" w:cs="Arial"/>
          <w:color w:val="4A4A4A"/>
        </w:rPr>
        <w:t>EditText</w:t>
      </w:r>
      <w:proofErr w:type="spellEnd"/>
      <w:r>
        <w:rPr>
          <w:rFonts w:ascii="Arial" w:hAnsi="Arial" w:cs="Arial"/>
          <w:color w:val="4A4A4A"/>
        </w:rPr>
        <w:t xml:space="preserve">. Recordar que para que esto sea posible, el ícono ya debe de estar dentro del directorio </w:t>
      </w:r>
      <w:proofErr w:type="spellStart"/>
      <w:r>
        <w:rPr>
          <w:rFonts w:ascii="Arial" w:hAnsi="Arial" w:cs="Arial"/>
          <w:color w:val="4A4A4A"/>
        </w:rPr>
        <w:t>drawable</w:t>
      </w:r>
      <w:proofErr w:type="spellEnd"/>
      <w:r>
        <w:rPr>
          <w:rFonts w:ascii="Arial" w:hAnsi="Arial" w:cs="Arial"/>
          <w:color w:val="4A4A4A"/>
        </w:rPr>
        <w:t>.</w:t>
      </w:r>
      <w:r>
        <w:rPr>
          <w:rFonts w:ascii="Arial" w:hAnsi="Arial" w:cs="Arial"/>
          <w:color w:val="4A4A4A"/>
        </w:rPr>
        <w:br/>
      </w:r>
      <w:proofErr w:type="spellStart"/>
      <w:r>
        <w:rPr>
          <w:rStyle w:val="CdigoHTML"/>
          <w:color w:val="4A4A4A"/>
        </w:rPr>
        <w:t>android:drawableStart</w:t>
      </w:r>
      <w:proofErr w:type="spellEnd"/>
      <w:r>
        <w:rPr>
          <w:rStyle w:val="CdigoHTML"/>
          <w:color w:val="4A4A4A"/>
        </w:rPr>
        <w:t>="@</w:t>
      </w:r>
      <w:proofErr w:type="spellStart"/>
      <w:r>
        <w:rPr>
          <w:rStyle w:val="CdigoHTML"/>
          <w:color w:val="4A4A4A"/>
        </w:rPr>
        <w:t>drawable</w:t>
      </w:r>
      <w:proofErr w:type="spellEnd"/>
      <w:r>
        <w:rPr>
          <w:rStyle w:val="CdigoHTML"/>
          <w:color w:val="4A4A4A"/>
        </w:rPr>
        <w:t>/</w:t>
      </w:r>
      <w:proofErr w:type="spellStart"/>
      <w:r>
        <w:rPr>
          <w:rStyle w:val="CdigoHTML"/>
          <w:color w:val="4A4A4A"/>
        </w:rPr>
        <w:t>vector_person</w:t>
      </w:r>
      <w:proofErr w:type="spellEnd"/>
      <w:r>
        <w:rPr>
          <w:rStyle w:val="CdigoHTML"/>
          <w:color w:val="4A4A4A"/>
        </w:rPr>
        <w:t>"</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Space</w:t>
      </w:r>
      <w:proofErr w:type="spellEnd"/>
      <w:r>
        <w:rPr>
          <w:rStyle w:val="Textoennegrita"/>
          <w:rFonts w:ascii="Arial" w:hAnsi="Arial" w:cs="Arial"/>
          <w:color w:val="4A4A4A"/>
        </w:rPr>
        <w:t>/&gt;</w:t>
      </w:r>
      <w:r>
        <w:rPr>
          <w:rFonts w:ascii="Arial" w:hAnsi="Arial" w:cs="Arial"/>
          <w:color w:val="4A4A4A"/>
        </w:rPr>
        <w:br/>
        <w:t>Se utiliza para separar elementos mediante “espacios”, de forma que ocupan un lugar de la pantalla pero sin ser visibles en pantalla.</w:t>
      </w:r>
    </w:p>
    <w:p w:rsidR="00EE2485" w:rsidRDefault="00EE2485" w:rsidP="00EE2485">
      <w:pPr>
        <w:pStyle w:val="HTMLconformatoprevio"/>
        <w:shd w:val="clear" w:color="auto" w:fill="333333"/>
        <w:rPr>
          <w:rStyle w:val="CdigoHTML"/>
          <w:color w:val="FFFFFF"/>
        </w:rPr>
      </w:pPr>
      <w:r>
        <w:rPr>
          <w:rStyle w:val="CdigoHTML"/>
          <w:color w:val="FFFFFF"/>
        </w:rPr>
        <w:t>&lt;</w:t>
      </w:r>
      <w:proofErr w:type="spellStart"/>
      <w:r>
        <w:rPr>
          <w:rStyle w:val="hljs-meta"/>
          <w:color w:val="75715E"/>
        </w:rPr>
        <w:t>Space</w:t>
      </w:r>
      <w:proofErr w:type="spellEnd"/>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"0dp"</w:t>
      </w:r>
    </w:p>
    <w:p w:rsidR="00EE2485" w:rsidRDefault="00EE2485" w:rsidP="00EE2485">
      <w:pPr>
        <w:pStyle w:val="HTMLconformatoprevio"/>
        <w:shd w:val="clear" w:color="auto" w:fill="333333"/>
        <w:rPr>
          <w:rStyle w:val="CdigoHTML"/>
          <w:color w:val="FFFFFF"/>
        </w:rPr>
      </w:pPr>
      <w:r>
        <w:rPr>
          <w:rStyle w:val="hljs-symbol"/>
          <w:color w:val="BF79DB"/>
        </w:rPr>
        <w:t xml:space="preserve">    </w:t>
      </w:r>
      <w:proofErr w:type="spellStart"/>
      <w:proofErr w:type="gramStart"/>
      <w:r>
        <w:rPr>
          <w:rStyle w:val="hljs-symbol"/>
          <w:color w:val="BF79DB"/>
        </w:rPr>
        <w:t>android:</w:t>
      </w:r>
      <w:proofErr w:type="gramEnd"/>
      <w:r>
        <w:rPr>
          <w:rStyle w:val="CdigoHTML"/>
          <w:color w:val="FFFFFF"/>
        </w:rPr>
        <w:t>layout_weight</w:t>
      </w:r>
      <w:proofErr w:type="spellEnd"/>
      <w:r>
        <w:rPr>
          <w:rStyle w:val="CdigoHTML"/>
          <w:color w:val="FFFFFF"/>
        </w:rPr>
        <w:t>=</w:t>
      </w:r>
      <w:r>
        <w:rPr>
          <w:rStyle w:val="hljs-string"/>
          <w:color w:val="A6E22E"/>
        </w:rPr>
        <w:t>"1"</w:t>
      </w:r>
      <w:r>
        <w:rPr>
          <w:rStyle w:val="CdigoHTML"/>
          <w:color w:val="FFFFFF"/>
        </w:rPr>
        <w:t>/&gt;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En este ejemplo de </w:t>
      </w:r>
      <w:proofErr w:type="spellStart"/>
      <w:r>
        <w:rPr>
          <w:rFonts w:ascii="Arial" w:hAnsi="Arial" w:cs="Arial"/>
          <w:color w:val="4A4A4A"/>
        </w:rPr>
        <w:t>Space</w:t>
      </w:r>
      <w:proofErr w:type="spellEnd"/>
      <w:r>
        <w:rPr>
          <w:rFonts w:ascii="Arial" w:hAnsi="Arial" w:cs="Arial"/>
          <w:color w:val="4A4A4A"/>
        </w:rPr>
        <w:t>, se declararon los siguientes atributos:</w:t>
      </w:r>
      <w:r>
        <w:rPr>
          <w:rFonts w:ascii="Arial" w:hAnsi="Arial" w:cs="Arial"/>
          <w:color w:val="4A4A4A"/>
        </w:rPr>
        <w:br/>
      </w:r>
      <w:proofErr w:type="spellStart"/>
      <w:r>
        <w:rPr>
          <w:rStyle w:val="Textoennegrita"/>
          <w:rFonts w:ascii="Arial" w:hAnsi="Arial" w:cs="Arial"/>
          <w:color w:val="4A4A4A"/>
        </w:rPr>
        <w:t>Layout_width</w:t>
      </w:r>
      <w:proofErr w:type="spellEnd"/>
      <w:r>
        <w:rPr>
          <w:rStyle w:val="Textoennegrita"/>
          <w:rFonts w:ascii="Arial" w:hAnsi="Arial" w:cs="Arial"/>
          <w:color w:val="4A4A4A"/>
        </w:rPr>
        <w:t>=”</w:t>
      </w:r>
      <w:proofErr w:type="spellStart"/>
      <w:r>
        <w:rPr>
          <w:rStyle w:val="Textoennegrita"/>
          <w:rFonts w:ascii="Arial" w:hAnsi="Arial" w:cs="Arial"/>
          <w:color w:val="4A4A4A"/>
        </w:rPr>
        <w:t>match_parent</w:t>
      </w:r>
      <w:proofErr w:type="spellEnd"/>
      <w:r>
        <w:rPr>
          <w:rStyle w:val="Textoennegrita"/>
          <w:rFonts w:ascii="Arial" w:hAnsi="Arial" w:cs="Arial"/>
          <w:color w:val="4A4A4A"/>
        </w:rPr>
        <w: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hace que el espacio tome todo el ancho en el espacio que se le asignó</w:t>
      </w:r>
      <w:r>
        <w:rPr>
          <w:rFonts w:ascii="Arial" w:hAnsi="Arial" w:cs="Arial"/>
          <w:color w:val="4A4A4A"/>
        </w:rPr>
        <w:br/>
      </w:r>
      <w:proofErr w:type="spellStart"/>
      <w:r>
        <w:rPr>
          <w:rStyle w:val="Textoennegrita"/>
          <w:rFonts w:ascii="Arial" w:hAnsi="Arial" w:cs="Arial"/>
          <w:color w:val="4A4A4A"/>
        </w:rPr>
        <w:t>Layout_height</w:t>
      </w:r>
      <w:proofErr w:type="spellEnd"/>
      <w:r>
        <w:rPr>
          <w:rStyle w:val="Textoennegrita"/>
          <w:rFonts w:ascii="Arial" w:hAnsi="Arial" w:cs="Arial"/>
          <w:color w:val="4A4A4A"/>
        </w:rPr>
        <w:t>=”0dp”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Esto inhabilita el </w:t>
      </w:r>
      <w:proofErr w:type="spellStart"/>
      <w:r>
        <w:rPr>
          <w:rFonts w:ascii="Arial" w:hAnsi="Arial" w:cs="Arial"/>
          <w:color w:val="4A4A4A"/>
        </w:rPr>
        <w:t>height</w:t>
      </w:r>
      <w:proofErr w:type="spellEnd"/>
      <w:r>
        <w:rPr>
          <w:rFonts w:ascii="Arial" w:hAnsi="Arial" w:cs="Arial"/>
          <w:color w:val="4A4A4A"/>
        </w:rPr>
        <w:t xml:space="preserve">/altura, para dar continuidad al atributo </w:t>
      </w:r>
      <w:proofErr w:type="spellStart"/>
      <w:r>
        <w:rPr>
          <w:rFonts w:ascii="Arial" w:hAnsi="Arial" w:cs="Arial"/>
          <w:color w:val="4A4A4A"/>
        </w:rPr>
        <w:t>weight</w:t>
      </w:r>
      <w:proofErr w:type="spellEnd"/>
      <w:r>
        <w:rPr>
          <w:rFonts w:ascii="Arial" w:hAnsi="Arial" w:cs="Arial"/>
          <w:color w:val="4A4A4A"/>
        </w:rPr>
        <w:br/>
      </w:r>
      <w:proofErr w:type="spellStart"/>
      <w:r>
        <w:rPr>
          <w:rStyle w:val="Textoennegrita"/>
          <w:rFonts w:ascii="Arial" w:hAnsi="Arial" w:cs="Arial"/>
          <w:color w:val="4A4A4A"/>
        </w:rPr>
        <w:t>Layout_weight</w:t>
      </w:r>
      <w:proofErr w:type="spellEnd"/>
      <w:r>
        <w:rPr>
          <w:rStyle w:val="Textoennegrita"/>
          <w:rFonts w:ascii="Arial" w:hAnsi="Arial" w:cs="Arial"/>
          <w:color w:val="4A4A4A"/>
        </w:rPr>
        <w:t>=”1”</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Hace que el elemento que le sigue(puede ser un botón) se vaya hasta el fondo de la pantalla, de esta forma el espacio ocupa casi todo el espacio disponible en pantalla y así separando los </w:t>
      </w:r>
      <w:proofErr w:type="spellStart"/>
      <w:r>
        <w:rPr>
          <w:rFonts w:ascii="Arial" w:hAnsi="Arial" w:cs="Arial"/>
          <w:color w:val="4A4A4A"/>
        </w:rPr>
        <w:t>EditText</w:t>
      </w:r>
      <w:proofErr w:type="spellEnd"/>
      <w:r>
        <w:rPr>
          <w:rFonts w:ascii="Arial" w:hAnsi="Arial" w:cs="Arial"/>
          <w:color w:val="4A4A4A"/>
        </w:rPr>
        <w:t xml:space="preserve"> y el botón.</w:t>
      </w:r>
    </w:p>
    <w:p w:rsidR="00EE2485" w:rsidRDefault="00EE2485" w:rsidP="00EE2485">
      <w:pPr>
        <w:pStyle w:val="NormalWeb"/>
        <w:shd w:val="clear" w:color="auto" w:fill="FFFFFF"/>
        <w:spacing w:before="0" w:beforeAutospacing="0" w:after="0" w:afterAutospacing="0"/>
        <w:rPr>
          <w:rFonts w:ascii="Arial" w:hAnsi="Arial" w:cs="Arial"/>
          <w:color w:val="4A4A4A"/>
        </w:rPr>
      </w:pPr>
      <w:r>
        <w:rPr>
          <w:rStyle w:val="Textoennegrita"/>
          <w:rFonts w:ascii="Arial" w:hAnsi="Arial" w:cs="Arial"/>
          <w:color w:val="4A4A4A"/>
        </w:rPr>
        <w:t>&lt;</w:t>
      </w:r>
      <w:proofErr w:type="spellStart"/>
      <w:r>
        <w:rPr>
          <w:rStyle w:val="Textoennegrita"/>
          <w:rFonts w:ascii="Arial" w:hAnsi="Arial" w:cs="Arial"/>
          <w:color w:val="4A4A4A"/>
        </w:rPr>
        <w:t>Button</w:t>
      </w:r>
      <w:proofErr w:type="spellEnd"/>
      <w:r>
        <w:rPr>
          <w:rStyle w:val="Textoennegrita"/>
          <w:rFonts w:ascii="Arial" w:hAnsi="Arial" w:cs="Arial"/>
          <w:color w:val="4A4A4A"/>
        </w:rPr>
        <w:t>/&gt;</w:t>
      </w:r>
      <w:r>
        <w:rPr>
          <w:rFonts w:ascii="Arial" w:hAnsi="Arial" w:cs="Arial"/>
          <w:color w:val="4A4A4A"/>
        </w:rPr>
        <w:br/>
        <w:t>Esta etiqueta se utiliza para crear botones, dentro del mismo se pueden declarar los siguientes atributos:</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lastRenderedPageBreak/>
        <w:t>android:</w:t>
      </w:r>
      <w:proofErr w:type="gramEnd"/>
      <w:r>
        <w:rPr>
          <w:rStyle w:val="CdigoHTML"/>
          <w:color w:val="FFFFFF"/>
        </w:rPr>
        <w:t>layout_marginStart</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layout_marginEnd</w:t>
      </w:r>
      <w:proofErr w:type="spellEnd"/>
      <w:r>
        <w:rPr>
          <w:rStyle w:val="CdigoHTML"/>
          <w:color w:val="FFFFFF"/>
        </w:rPr>
        <w:t>=</w:t>
      </w:r>
      <w:r>
        <w:rPr>
          <w:rStyle w:val="hljs-string"/>
          <w:color w:val="A6E22E"/>
        </w:rPr>
        <w:t>"12dp"</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background</w:t>
      </w:r>
      <w:proofErr w:type="spellEnd"/>
      <w:r>
        <w:rPr>
          <w:rStyle w:val="CdigoHTML"/>
          <w:color w:val="FFFFFF"/>
        </w:rPr>
        <w:t>=</w:t>
      </w:r>
      <w:r>
        <w:rPr>
          <w:rStyle w:val="hljs-string"/>
          <w:color w:val="A6E22E"/>
        </w:rPr>
        <w:t>"@color/</w:t>
      </w:r>
      <w:proofErr w:type="spellStart"/>
      <w:r>
        <w:rPr>
          <w:rStyle w:val="hljs-string"/>
          <w:color w:val="A6E22E"/>
        </w:rPr>
        <w:t>colorPrimary</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r>
        <w:rPr>
          <w:rStyle w:val="hljs-symbol"/>
          <w:color w:val="BF79DB"/>
        </w:rPr>
        <w:t>android:</w:t>
      </w:r>
      <w:r>
        <w:rPr>
          <w:rStyle w:val="CdigoHTML"/>
          <w:color w:val="FFFFFF"/>
        </w:rPr>
        <w:t>text</w:t>
      </w:r>
      <w:proofErr w:type="spellEnd"/>
      <w:r>
        <w:rPr>
          <w:rStyle w:val="CdigoHTML"/>
          <w:color w:val="FFFFFF"/>
        </w:rPr>
        <w:t>=</w:t>
      </w:r>
      <w:r>
        <w:rPr>
          <w:rStyle w:val="hljs-string"/>
          <w:color w:val="A6E22E"/>
        </w:rPr>
        <w:t>"@</w:t>
      </w:r>
      <w:proofErr w:type="spellStart"/>
      <w:r>
        <w:rPr>
          <w:rStyle w:val="hljs-string"/>
          <w:color w:val="A6E22E"/>
        </w:rPr>
        <w:t>string</w:t>
      </w:r>
      <w:proofErr w:type="spellEnd"/>
      <w:r>
        <w:rPr>
          <w:rStyle w:val="hljs-string"/>
          <w:color w:val="A6E22E"/>
        </w:rPr>
        <w:t>/</w:t>
      </w:r>
      <w:proofErr w:type="spellStart"/>
      <w:r>
        <w:rPr>
          <w:rStyle w:val="hljs-string"/>
          <w:color w:val="A6E22E"/>
        </w:rPr>
        <w:t>button_login</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layout_width</w:t>
      </w:r>
      <w:proofErr w:type="spellEnd"/>
      <w:r>
        <w:rPr>
          <w:rStyle w:val="CdigoHTML"/>
          <w:color w:val="FFFFFF"/>
        </w:rPr>
        <w:t>=</w:t>
      </w:r>
      <w:r>
        <w:rPr>
          <w:rStyle w:val="hljs-string"/>
          <w:color w:val="A6E22E"/>
        </w:rPr>
        <w:t>"</w:t>
      </w:r>
      <w:proofErr w:type="spellStart"/>
      <w:r>
        <w:rPr>
          <w:rStyle w:val="hljs-string"/>
          <w:color w:val="A6E22E"/>
        </w:rPr>
        <w:t>match_parent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roofErr w:type="spellStart"/>
      <w:proofErr w:type="gramStart"/>
      <w:r>
        <w:rPr>
          <w:rStyle w:val="hljs-symbol"/>
          <w:color w:val="BF79DB"/>
        </w:rPr>
        <w:t>android:</w:t>
      </w:r>
      <w:proofErr w:type="gramEnd"/>
      <w:r>
        <w:rPr>
          <w:rStyle w:val="CdigoHTML"/>
          <w:color w:val="FFFFFF"/>
        </w:rPr>
        <w:t>layout_height</w:t>
      </w:r>
      <w:proofErr w:type="spellEnd"/>
      <w:r>
        <w:rPr>
          <w:rStyle w:val="CdigoHTML"/>
          <w:color w:val="FFFFFF"/>
        </w:rPr>
        <w:t>=</w:t>
      </w:r>
      <w:r>
        <w:rPr>
          <w:rStyle w:val="hljs-string"/>
          <w:color w:val="A6E22E"/>
        </w:rPr>
        <w:t>"</w:t>
      </w:r>
      <w:proofErr w:type="spellStart"/>
      <w:r>
        <w:rPr>
          <w:rStyle w:val="hljs-string"/>
          <w:color w:val="A6E22E"/>
        </w:rPr>
        <w:t>wrap_content</w:t>
      </w:r>
      <w:proofErr w:type="spellEnd"/>
      <w:r>
        <w:rPr>
          <w:rStyle w:val="hljs-string"/>
          <w:color w:val="A6E22E"/>
        </w:rPr>
        <w:t>"</w:t>
      </w:r>
    </w:p>
    <w:p w:rsidR="00EE2485" w:rsidRDefault="00EE2485" w:rsidP="00EE2485">
      <w:pPr>
        <w:pStyle w:val="HTMLconformatoprevio"/>
        <w:shd w:val="clear" w:color="auto" w:fill="333333"/>
        <w:rPr>
          <w:rStyle w:val="CdigoHTML"/>
          <w:color w:val="FFFFFF"/>
        </w:rPr>
      </w:pPr>
    </w:p>
    <w:p w:rsidR="00EE2485" w:rsidRDefault="00EE2485" w:rsidP="00EE2485">
      <w:pPr>
        <w:pStyle w:val="NormalWeb"/>
        <w:shd w:val="clear" w:color="auto" w:fill="FFFFFF"/>
        <w:spacing w:before="0" w:beforeAutospacing="0" w:after="0" w:afterAutospacing="0"/>
        <w:rPr>
          <w:rFonts w:ascii="Arial" w:hAnsi="Arial" w:cs="Arial"/>
          <w:color w:val="4A4A4A"/>
        </w:rPr>
      </w:pPr>
      <w:proofErr w:type="spellStart"/>
      <w:r>
        <w:rPr>
          <w:rStyle w:val="Textoennegrita"/>
          <w:rFonts w:ascii="Arial" w:hAnsi="Arial" w:cs="Arial"/>
          <w:color w:val="4A4A4A"/>
        </w:rPr>
        <w:t>layout_marginStart</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izquierdo de la pantalla y el botón.</w:t>
      </w:r>
      <w:r>
        <w:rPr>
          <w:rFonts w:ascii="Arial" w:hAnsi="Arial" w:cs="Arial"/>
          <w:color w:val="4A4A4A"/>
        </w:rPr>
        <w:br/>
      </w:r>
      <w:proofErr w:type="spellStart"/>
      <w:r>
        <w:rPr>
          <w:rStyle w:val="Textoennegrita"/>
          <w:rFonts w:ascii="Arial" w:hAnsi="Arial" w:cs="Arial"/>
          <w:color w:val="4A4A4A"/>
        </w:rPr>
        <w:t>layout_marginEnd</w:t>
      </w:r>
      <w:proofErr w:type="spellEnd"/>
      <w:r>
        <w:rPr>
          <w:rStyle w:val="Textoennegrita"/>
          <w:rFonts w:ascii="Arial" w:hAnsi="Arial" w:cs="Arial"/>
          <w:color w:val="4A4A4A"/>
        </w:rPr>
        <w:t>=”12dp”</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se utilizó para dar un espacio entre el borde derecho de la pantalla y el botón.</w:t>
      </w:r>
      <w:r>
        <w:rPr>
          <w:rFonts w:ascii="Arial" w:hAnsi="Arial" w:cs="Arial"/>
          <w:color w:val="4A4A4A"/>
        </w:rPr>
        <w:br/>
      </w:r>
      <w:proofErr w:type="spellStart"/>
      <w:r>
        <w:rPr>
          <w:rStyle w:val="Textoennegrita"/>
          <w:rFonts w:ascii="Arial" w:hAnsi="Arial" w:cs="Arial"/>
          <w:color w:val="4A4A4A"/>
        </w:rPr>
        <w:t>Background</w:t>
      </w:r>
      <w:proofErr w:type="spellEnd"/>
      <w:r>
        <w:rPr>
          <w:rFonts w:ascii="Arial" w:hAnsi="Arial" w:cs="Arial"/>
          <w:color w:val="4A4A4A"/>
        </w:rPr>
        <w:t> </w:t>
      </w:r>
      <w:r>
        <w:rPr>
          <w:rFonts w:ascii="Arial" w:hAnsi="Arial" w:cs="Arial"/>
          <w:color w:val="4A4A4A"/>
        </w:rPr>
        <w:sym w:font="Symbol" w:char="F0E0"/>
      </w:r>
      <w:r>
        <w:rPr>
          <w:rFonts w:ascii="Arial" w:hAnsi="Arial" w:cs="Arial"/>
          <w:color w:val="4A4A4A"/>
        </w:rPr>
        <w:t xml:space="preserve"> color de fondo, traído desde el archivo colors.xml</w:t>
      </w:r>
      <w:r>
        <w:rPr>
          <w:rFonts w:ascii="Arial" w:hAnsi="Arial" w:cs="Arial"/>
          <w:color w:val="4A4A4A"/>
        </w:rPr>
        <w:br/>
      </w:r>
      <w:r>
        <w:rPr>
          <w:rStyle w:val="Textoennegrita"/>
          <w:rFonts w:ascii="Arial" w:hAnsi="Arial" w:cs="Arial"/>
          <w:color w:val="4A4A4A"/>
        </w:rPr>
        <w:t>Text</w:t>
      </w:r>
      <w:r>
        <w:rPr>
          <w:rFonts w:ascii="Arial" w:hAnsi="Arial" w:cs="Arial"/>
          <w:color w:val="4A4A4A"/>
        </w:rPr>
        <w:t> </w:t>
      </w:r>
      <w:r>
        <w:rPr>
          <w:rFonts w:ascii="Arial" w:hAnsi="Arial" w:cs="Arial"/>
          <w:color w:val="4A4A4A"/>
        </w:rPr>
        <w:sym w:font="Symbol" w:char="F0E0"/>
      </w:r>
      <w:r>
        <w:rPr>
          <w:rFonts w:ascii="Arial" w:hAnsi="Arial" w:cs="Arial"/>
          <w:color w:val="4A4A4A"/>
        </w:rPr>
        <w:t xml:space="preserve"> texto dentro del botón, importado del archivo Strings.xml</w:t>
      </w:r>
      <w:r>
        <w:rPr>
          <w:rFonts w:ascii="Arial" w:hAnsi="Arial" w:cs="Arial"/>
          <w:color w:val="4A4A4A"/>
        </w:rPr>
        <w:br/>
      </w:r>
      <w:proofErr w:type="spellStart"/>
      <w:r>
        <w:rPr>
          <w:rFonts w:ascii="Arial" w:hAnsi="Arial" w:cs="Arial"/>
          <w:color w:val="4A4A4A"/>
        </w:rPr>
        <w:t>Width</w:t>
      </w:r>
      <w:proofErr w:type="spellEnd"/>
      <w:r>
        <w:rPr>
          <w:rFonts w:ascii="Arial" w:hAnsi="Arial" w:cs="Arial"/>
          <w:color w:val="4A4A4A"/>
        </w:rPr>
        <w:t xml:space="preserve"> y </w:t>
      </w:r>
      <w:proofErr w:type="spellStart"/>
      <w:r>
        <w:rPr>
          <w:rFonts w:ascii="Arial" w:hAnsi="Arial" w:cs="Arial"/>
          <w:color w:val="4A4A4A"/>
        </w:rPr>
        <w:t>height</w:t>
      </w:r>
      <w:proofErr w:type="spellEnd"/>
      <w:r>
        <w:rPr>
          <w:rFonts w:ascii="Arial" w:hAnsi="Arial" w:cs="Arial"/>
          <w:color w:val="4A4A4A"/>
        </w:rPr>
        <w:t xml:space="preserve"> </w:t>
      </w:r>
      <w:r>
        <w:rPr>
          <w:rFonts w:ascii="Arial" w:hAnsi="Arial" w:cs="Arial"/>
          <w:color w:val="4A4A4A"/>
        </w:rPr>
        <w:sym w:font="Symbol" w:char="F0E0"/>
      </w:r>
      <w:r>
        <w:rPr>
          <w:rFonts w:ascii="Arial" w:hAnsi="Arial" w:cs="Arial"/>
          <w:color w:val="4A4A4A"/>
        </w:rPr>
        <w:t xml:space="preserve"> tamaño del botón</w:t>
      </w:r>
    </w:p>
    <w:p w:rsidR="00EE2485" w:rsidRDefault="00EE2485"/>
    <w:p w:rsidR="00EE2485" w:rsidRDefault="00EE2485" w:rsidP="00EE2485">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EE2485" w:rsidRDefault="00EE2485">
      <w:r>
        <w:rPr>
          <w:noProof/>
          <w:lang w:eastAsia="es-MX"/>
        </w:rPr>
        <w:drawing>
          <wp:inline distT="0" distB="0" distL="0" distR="0" wp14:anchorId="137EF5DC" wp14:editId="4B4F3BA4">
            <wp:extent cx="2349062" cy="23263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8600" cy="2335789"/>
                    </a:xfrm>
                    <a:prstGeom prst="rect">
                      <a:avLst/>
                    </a:prstGeom>
                  </pic:spPr>
                </pic:pic>
              </a:graphicData>
            </a:graphic>
          </wp:inline>
        </w:drawing>
      </w:r>
    </w:p>
    <w:p w:rsidR="00EE2485" w:rsidRDefault="00EE2485">
      <w:r>
        <w:lastRenderedPageBreak/>
        <w:t>Posicionar el elemento</w:t>
      </w:r>
      <w:r w:rsidR="00DF3551">
        <w:t xml:space="preserve"> “A”</w:t>
      </w:r>
      <w:r>
        <w:t xml:space="preserve"> en la parte superior izquierda </w:t>
      </w:r>
      <w:r>
        <w:rPr>
          <w:noProof/>
          <w:lang w:eastAsia="es-MX"/>
        </w:rPr>
        <w:drawing>
          <wp:inline distT="0" distB="0" distL="0" distR="0" wp14:anchorId="4427AC4A" wp14:editId="5960D539">
            <wp:extent cx="2763716" cy="27116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637" cy="2721403"/>
                    </a:xfrm>
                    <a:prstGeom prst="rect">
                      <a:avLst/>
                    </a:prstGeom>
                  </pic:spPr>
                </pic:pic>
              </a:graphicData>
            </a:graphic>
          </wp:inline>
        </w:drawing>
      </w:r>
    </w:p>
    <w:p w:rsidR="00DF3551" w:rsidRDefault="00DF3551">
      <w:r>
        <w:t>Posicionar el elemento “b”</w:t>
      </w:r>
    </w:p>
    <w:p w:rsidR="00DF3551" w:rsidRDefault="00DF3551">
      <w:r>
        <w:rPr>
          <w:noProof/>
          <w:lang w:eastAsia="es-MX"/>
        </w:rPr>
        <w:drawing>
          <wp:inline distT="0" distB="0" distL="0" distR="0" wp14:anchorId="22EA060F" wp14:editId="62911C60">
            <wp:extent cx="2744668" cy="28772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273" cy="2885179"/>
                    </a:xfrm>
                    <a:prstGeom prst="rect">
                      <a:avLst/>
                    </a:prstGeom>
                  </pic:spPr>
                </pic:pic>
              </a:graphicData>
            </a:graphic>
          </wp:inline>
        </w:drawing>
      </w:r>
    </w:p>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p w:rsidR="00DF3551" w:rsidRDefault="00DF3551">
      <w:r>
        <w:lastRenderedPageBreak/>
        <w:t>Posicionar el elemento “c”</w:t>
      </w:r>
    </w:p>
    <w:p w:rsidR="00DF3551" w:rsidRDefault="00DF3551">
      <w:r>
        <w:rPr>
          <w:noProof/>
          <w:lang w:eastAsia="es-MX"/>
        </w:rPr>
        <w:drawing>
          <wp:inline distT="0" distB="0" distL="0" distR="0" wp14:anchorId="2731672D" wp14:editId="6CB51BDD">
            <wp:extent cx="2862298" cy="2963918"/>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183" cy="2967941"/>
                    </a:xfrm>
                    <a:prstGeom prst="rect">
                      <a:avLst/>
                    </a:prstGeom>
                  </pic:spPr>
                </pic:pic>
              </a:graphicData>
            </a:graphic>
          </wp:inline>
        </w:drawing>
      </w:r>
    </w:p>
    <w:p w:rsidR="009A3165" w:rsidRDefault="009A3165">
      <w:r>
        <w:t xml:space="preserve">Posicionar el elemento “d” </w:t>
      </w:r>
    </w:p>
    <w:p w:rsidR="009A3165" w:rsidRDefault="009A3165">
      <w:r>
        <w:rPr>
          <w:noProof/>
          <w:lang w:eastAsia="es-MX"/>
        </w:rPr>
        <w:drawing>
          <wp:inline distT="0" distB="0" distL="0" distR="0" wp14:anchorId="50C507A4" wp14:editId="2DF6A5C6">
            <wp:extent cx="2786365" cy="29166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521" cy="2944000"/>
                    </a:xfrm>
                    <a:prstGeom prst="rect">
                      <a:avLst/>
                    </a:prstGeom>
                  </pic:spPr>
                </pic:pic>
              </a:graphicData>
            </a:graphic>
          </wp:inline>
        </w:drawing>
      </w:r>
    </w:p>
    <w:p w:rsidR="00A54694" w:rsidRDefault="00A54694" w:rsidP="00A54694">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Documentación y Referencia de </w:t>
      </w:r>
      <w:proofErr w:type="spellStart"/>
      <w:r>
        <w:rPr>
          <w:rFonts w:ascii="Arial" w:hAnsi="Arial" w:cs="Arial"/>
          <w:color w:val="4A4A4A"/>
        </w:rPr>
        <w:t>RelativeLayout</w:t>
      </w:r>
      <w:proofErr w:type="spellEnd"/>
    </w:p>
    <w:p w:rsidR="00A54694" w:rsidRDefault="00467C96" w:rsidP="00A54694">
      <w:pPr>
        <w:pStyle w:val="NormalWeb"/>
        <w:shd w:val="clear" w:color="auto" w:fill="FFFFFF"/>
        <w:spacing w:before="0" w:beforeAutospacing="0" w:after="0" w:afterAutospacing="0"/>
        <w:rPr>
          <w:rFonts w:ascii="Arial" w:hAnsi="Arial" w:cs="Arial"/>
          <w:color w:val="4A4A4A"/>
        </w:rPr>
      </w:pPr>
      <w:hyperlink r:id="rId12" w:tgtFrame="_blank" w:history="1">
        <w:r w:rsidR="00A54694">
          <w:rPr>
            <w:rStyle w:val="Hipervnculo"/>
            <w:rFonts w:ascii="Arial" w:hAnsi="Arial" w:cs="Arial"/>
            <w:color w:val="0791E6"/>
          </w:rPr>
          <w:t>https://developer.android.com/guide/topics/ui/layout/relative</w:t>
        </w:r>
      </w:hyperlink>
    </w:p>
    <w:p w:rsidR="00A54694" w:rsidRDefault="00467C96" w:rsidP="00A54694">
      <w:pPr>
        <w:pStyle w:val="NormalWeb"/>
        <w:shd w:val="clear" w:color="auto" w:fill="FFFFFF"/>
        <w:spacing w:before="0" w:beforeAutospacing="0" w:after="0" w:afterAutospacing="0"/>
        <w:rPr>
          <w:rFonts w:ascii="Arial" w:hAnsi="Arial" w:cs="Arial"/>
          <w:color w:val="4A4A4A"/>
        </w:rPr>
      </w:pPr>
      <w:hyperlink r:id="rId13" w:tgtFrame="_blank" w:history="1">
        <w:r w:rsidR="00A54694">
          <w:rPr>
            <w:rStyle w:val="Hipervnculo"/>
            <w:rFonts w:ascii="Arial" w:hAnsi="Arial" w:cs="Arial"/>
            <w:color w:val="0791E6"/>
          </w:rPr>
          <w:t>https://developer.android.com/reference/kotlin/android/widget/RelativeLayout?hl=en</w:t>
        </w:r>
      </w:hyperlink>
    </w:p>
    <w:p w:rsidR="004C7FCA" w:rsidRDefault="004C7FCA" w:rsidP="00A54694">
      <w:pPr>
        <w:pStyle w:val="NormalWeb"/>
        <w:shd w:val="clear" w:color="auto" w:fill="FFFFFF"/>
        <w:spacing w:before="0" w:beforeAutospacing="0" w:after="0" w:afterAutospacing="0"/>
        <w:rPr>
          <w:rFonts w:ascii="Arial" w:hAnsi="Arial" w:cs="Arial"/>
          <w:color w:val="4A4A4A"/>
        </w:rPr>
      </w:pPr>
    </w:p>
    <w:p w:rsidR="004C7FCA"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DA2652" w:rsidRDefault="00DA2652"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872F98" w:rsidRDefault="004C7FCA"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RelativeLayout</w:t>
      </w:r>
      <w:proofErr w:type="spellEnd"/>
      <w:r>
        <w:rPr>
          <w:rFonts w:ascii="cooper_hewittmedium" w:hAnsi="cooper_hewittmedium"/>
          <w:color w:val="000000"/>
          <w:spacing w:val="-2"/>
          <w:sz w:val="36"/>
          <w:szCs w:val="36"/>
        </w:rPr>
        <w:t>: organizando con referencias</w:t>
      </w:r>
    </w:p>
    <w:p w:rsidR="00467C4C" w:rsidRDefault="0099731C"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noProof/>
        </w:rPr>
        <w:drawing>
          <wp:inline distT="0" distB="0" distL="0" distR="0">
            <wp:extent cx="3255645" cy="3736340"/>
            <wp:effectExtent l="0" t="0" r="1905" b="0"/>
            <wp:docPr id="9" name="Imagen 9" descr="https://i.imgur.com/WbcTC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WbcTCZ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645" cy="3736340"/>
                    </a:xfrm>
                    <a:prstGeom prst="rect">
                      <a:avLst/>
                    </a:prstGeom>
                    <a:noFill/>
                    <a:ln>
                      <a:noFill/>
                    </a:ln>
                  </pic:spPr>
                </pic:pic>
              </a:graphicData>
            </a:graphic>
          </wp:inline>
        </w:drawing>
      </w:r>
    </w:p>
    <w:p w:rsidR="00DA2652" w:rsidRDefault="00DA2652" w:rsidP="004C7FCA">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
    <w:p w:rsidR="004C7FCA" w:rsidRDefault="004C7FCA" w:rsidP="00A54694">
      <w:pPr>
        <w:pStyle w:val="NormalWeb"/>
        <w:shd w:val="clear" w:color="auto" w:fill="FFFFFF"/>
        <w:spacing w:before="0" w:beforeAutospacing="0" w:after="0" w:afterAutospacing="0"/>
        <w:rPr>
          <w:rFonts w:ascii="Arial" w:hAnsi="Arial" w:cs="Arial"/>
          <w:color w:val="4A4A4A"/>
        </w:rPr>
      </w:pPr>
    </w:p>
    <w:p w:rsidR="00DA2652" w:rsidRDefault="00DA2652" w:rsidP="00DA2652">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FrameLayout</w:t>
      </w:r>
      <w:proofErr w:type="spellEnd"/>
      <w:r>
        <w:rPr>
          <w:rFonts w:ascii="cooper_hewittmedium" w:hAnsi="cooper_hewittmedium"/>
          <w:color w:val="000000"/>
          <w:spacing w:val="-2"/>
          <w:sz w:val="36"/>
          <w:szCs w:val="36"/>
        </w:rPr>
        <w:t>: Uso práctico</w:t>
      </w:r>
    </w:p>
    <w:p w:rsidR="00E23301" w:rsidRDefault="00E23301">
      <w:pPr>
        <w:rPr>
          <w:rFonts w:ascii="Arial" w:hAnsi="Arial" w:cs="Arial"/>
          <w:color w:val="4A4A4A"/>
          <w:shd w:val="clear" w:color="auto" w:fill="FFFFFF"/>
        </w:rPr>
      </w:pPr>
      <w:r>
        <w:rPr>
          <w:rFonts w:ascii="Arial" w:hAnsi="Arial" w:cs="Arial"/>
          <w:color w:val="4A4A4A"/>
          <w:shd w:val="clear" w:color="auto" w:fill="FFFFFF"/>
        </w:rPr>
        <w:t xml:space="preserve">El </w:t>
      </w:r>
      <w:proofErr w:type="spellStart"/>
      <w:r>
        <w:rPr>
          <w:rFonts w:ascii="Arial" w:hAnsi="Arial" w:cs="Arial"/>
          <w:color w:val="4A4A4A"/>
          <w:shd w:val="clear" w:color="auto" w:fill="FFFFFF"/>
        </w:rPr>
        <w:t>framelayout</w:t>
      </w:r>
      <w:proofErr w:type="spellEnd"/>
      <w:r>
        <w:rPr>
          <w:rFonts w:ascii="Arial" w:hAnsi="Arial" w:cs="Arial"/>
          <w:color w:val="4A4A4A"/>
          <w:shd w:val="clear" w:color="auto" w:fill="FFFFFF"/>
        </w:rPr>
        <w:t xml:space="preserve"> normalmente se utiliza para tener solo un elemento el cual </w:t>
      </w:r>
      <w:proofErr w:type="spellStart"/>
      <w:r>
        <w:rPr>
          <w:rFonts w:ascii="Arial" w:hAnsi="Arial" w:cs="Arial"/>
          <w:color w:val="4A4A4A"/>
          <w:shd w:val="clear" w:color="auto" w:fill="FFFFFF"/>
        </w:rPr>
        <w:t>podras</w:t>
      </w:r>
      <w:proofErr w:type="spellEnd"/>
      <w:r>
        <w:rPr>
          <w:rFonts w:ascii="Arial" w:hAnsi="Arial" w:cs="Arial"/>
          <w:color w:val="4A4A4A"/>
          <w:shd w:val="clear" w:color="auto" w:fill="FFFFFF"/>
        </w:rPr>
        <w:t xml:space="preserve"> sustituir como una imagen, si pones </w:t>
      </w:r>
      <w:proofErr w:type="spellStart"/>
      <w:r>
        <w:rPr>
          <w:rFonts w:ascii="Arial" w:hAnsi="Arial" w:cs="Arial"/>
          <w:color w:val="4A4A4A"/>
          <w:shd w:val="clear" w:color="auto" w:fill="FFFFFF"/>
        </w:rPr>
        <w:t>mas</w:t>
      </w:r>
      <w:proofErr w:type="spellEnd"/>
      <w:r>
        <w:rPr>
          <w:rFonts w:ascii="Arial" w:hAnsi="Arial" w:cs="Arial"/>
          <w:color w:val="4A4A4A"/>
          <w:shd w:val="clear" w:color="auto" w:fill="FFFFFF"/>
        </w:rPr>
        <w:t xml:space="preserve"> vistas </w:t>
      </w:r>
      <w:proofErr w:type="spellStart"/>
      <w:r>
        <w:rPr>
          <w:rFonts w:ascii="Arial" w:hAnsi="Arial" w:cs="Arial"/>
          <w:color w:val="4A4A4A"/>
          <w:shd w:val="clear" w:color="auto" w:fill="FFFFFF"/>
        </w:rPr>
        <w:t>estan</w:t>
      </w:r>
      <w:proofErr w:type="spellEnd"/>
      <w:r>
        <w:rPr>
          <w:rFonts w:ascii="Arial" w:hAnsi="Arial" w:cs="Arial"/>
          <w:color w:val="4A4A4A"/>
          <w:shd w:val="clear" w:color="auto" w:fill="FFFFFF"/>
        </w:rPr>
        <w:t xml:space="preserve"> se </w:t>
      </w:r>
      <w:proofErr w:type="spellStart"/>
      <w:r>
        <w:rPr>
          <w:rFonts w:ascii="Arial" w:hAnsi="Arial" w:cs="Arial"/>
          <w:color w:val="4A4A4A"/>
          <w:shd w:val="clear" w:color="auto" w:fill="FFFFFF"/>
        </w:rPr>
        <w:t>iran</w:t>
      </w:r>
      <w:proofErr w:type="spellEnd"/>
      <w:r>
        <w:rPr>
          <w:rFonts w:ascii="Arial" w:hAnsi="Arial" w:cs="Arial"/>
          <w:color w:val="4A4A4A"/>
          <w:shd w:val="clear" w:color="auto" w:fill="FFFFFF"/>
        </w:rPr>
        <w:t xml:space="preserve"> superponiendo como una pila de </w:t>
      </w:r>
      <w:proofErr w:type="spellStart"/>
      <w:r>
        <w:rPr>
          <w:rFonts w:ascii="Arial" w:hAnsi="Arial" w:cs="Arial"/>
          <w:color w:val="4A4A4A"/>
          <w:shd w:val="clear" w:color="auto" w:fill="FFFFFF"/>
        </w:rPr>
        <w:t>capas</w:t>
      </w:r>
      <w:proofErr w:type="gramStart"/>
      <w:r>
        <w:rPr>
          <w:rFonts w:ascii="Arial" w:hAnsi="Arial" w:cs="Arial"/>
          <w:color w:val="4A4A4A"/>
          <w:shd w:val="clear" w:color="auto" w:fill="FFFFFF"/>
        </w:rPr>
        <w:t>,donde</w:t>
      </w:r>
      <w:proofErr w:type="spellEnd"/>
      <w:proofErr w:type="gramEnd"/>
      <w:r>
        <w:rPr>
          <w:rFonts w:ascii="Arial" w:hAnsi="Arial" w:cs="Arial"/>
          <w:color w:val="4A4A4A"/>
          <w:shd w:val="clear" w:color="auto" w:fill="FFFFFF"/>
        </w:rPr>
        <w:t xml:space="preserve"> la </w:t>
      </w:r>
      <w:proofErr w:type="spellStart"/>
      <w:r>
        <w:rPr>
          <w:rFonts w:ascii="Arial" w:hAnsi="Arial" w:cs="Arial"/>
          <w:color w:val="4A4A4A"/>
          <w:shd w:val="clear" w:color="auto" w:fill="FFFFFF"/>
        </w:rPr>
        <w:t>mas</w:t>
      </w:r>
      <w:proofErr w:type="spellEnd"/>
      <w:r>
        <w:rPr>
          <w:rFonts w:ascii="Arial" w:hAnsi="Arial" w:cs="Arial"/>
          <w:color w:val="4A4A4A"/>
          <w:shd w:val="clear" w:color="auto" w:fill="FFFFFF"/>
        </w:rPr>
        <w:t xml:space="preserve"> reciente agregada se </w:t>
      </w:r>
      <w:proofErr w:type="spellStart"/>
      <w:r>
        <w:rPr>
          <w:rFonts w:ascii="Arial" w:hAnsi="Arial" w:cs="Arial"/>
          <w:color w:val="4A4A4A"/>
          <w:shd w:val="clear" w:color="auto" w:fill="FFFFFF"/>
        </w:rPr>
        <w:t>vera</w:t>
      </w:r>
      <w:proofErr w:type="spellEnd"/>
      <w:r>
        <w:rPr>
          <w:rFonts w:ascii="Arial" w:hAnsi="Arial" w:cs="Arial"/>
          <w:color w:val="4A4A4A"/>
          <w:shd w:val="clear" w:color="auto" w:fill="FFFFFF"/>
        </w:rPr>
        <w:t xml:space="preserve"> primero , </w:t>
      </w:r>
      <w:proofErr w:type="spellStart"/>
      <w:r>
        <w:rPr>
          <w:rFonts w:ascii="Arial" w:hAnsi="Arial" w:cs="Arial"/>
          <w:color w:val="4A4A4A"/>
          <w:shd w:val="clear" w:color="auto" w:fill="FFFFFF"/>
        </w:rPr>
        <w:t>asi</w:t>
      </w:r>
      <w:proofErr w:type="spellEnd"/>
      <w:r>
        <w:rPr>
          <w:rFonts w:ascii="Arial" w:hAnsi="Arial" w:cs="Arial"/>
          <w:color w:val="4A4A4A"/>
          <w:shd w:val="clear" w:color="auto" w:fill="FFFFFF"/>
        </w:rPr>
        <w:t xml:space="preserve"> que algunos lo usan para sus </w:t>
      </w:r>
      <w:proofErr w:type="spellStart"/>
      <w:r>
        <w:rPr>
          <w:rFonts w:ascii="Arial" w:hAnsi="Arial" w:cs="Arial"/>
          <w:color w:val="4A4A4A"/>
          <w:shd w:val="clear" w:color="auto" w:fill="FFFFFF"/>
        </w:rPr>
        <w:t>placeholder</w:t>
      </w:r>
      <w:proofErr w:type="spellEnd"/>
      <w:r>
        <w:rPr>
          <w:rFonts w:ascii="Arial" w:hAnsi="Arial" w:cs="Arial"/>
          <w:color w:val="4A4A4A"/>
          <w:shd w:val="clear" w:color="auto" w:fill="FFFFFF"/>
        </w:rPr>
        <w:t xml:space="preserve">. </w:t>
      </w:r>
      <w:proofErr w:type="gramStart"/>
      <w:r>
        <w:rPr>
          <w:rFonts w:ascii="Arial" w:hAnsi="Arial" w:cs="Arial"/>
          <w:color w:val="4A4A4A"/>
          <w:shd w:val="clear" w:color="auto" w:fill="FFFFFF"/>
        </w:rPr>
        <w:t>otros</w:t>
      </w:r>
      <w:proofErr w:type="gramEnd"/>
      <w:r>
        <w:rPr>
          <w:rFonts w:ascii="Arial" w:hAnsi="Arial" w:cs="Arial"/>
          <w:color w:val="4A4A4A"/>
          <w:shd w:val="clear" w:color="auto" w:fill="FFFFFF"/>
        </w:rPr>
        <w:t xml:space="preserve"> para mostrar un elemento encima de otro, por las capas. </w:t>
      </w:r>
      <w:proofErr w:type="gramStart"/>
      <w:r>
        <w:rPr>
          <w:rFonts w:ascii="Arial" w:hAnsi="Arial" w:cs="Arial"/>
          <w:color w:val="4A4A4A"/>
          <w:shd w:val="clear" w:color="auto" w:fill="FFFFFF"/>
        </w:rPr>
        <w:t>pero</w:t>
      </w:r>
      <w:proofErr w:type="gramEnd"/>
      <w:r>
        <w:rPr>
          <w:rFonts w:ascii="Arial" w:hAnsi="Arial" w:cs="Arial"/>
          <w:color w:val="4A4A4A"/>
          <w:shd w:val="clear" w:color="auto" w:fill="FFFFFF"/>
        </w:rPr>
        <w:t xml:space="preserve"> no es usado para diseñar toda una interfaz, como el </w:t>
      </w:r>
      <w:proofErr w:type="spellStart"/>
      <w:r>
        <w:rPr>
          <w:rFonts w:ascii="Arial" w:hAnsi="Arial" w:cs="Arial"/>
          <w:color w:val="4A4A4A"/>
          <w:shd w:val="clear" w:color="auto" w:fill="FFFFFF"/>
        </w:rPr>
        <w:t>login</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imaginate</w:t>
      </w:r>
      <w:proofErr w:type="spellEnd"/>
      <w:r>
        <w:rPr>
          <w:rFonts w:ascii="Arial" w:hAnsi="Arial" w:cs="Arial"/>
          <w:color w:val="4A4A4A"/>
          <w:shd w:val="clear" w:color="auto" w:fill="FFFFFF"/>
        </w:rPr>
        <w:t xml:space="preserve"> poner </w:t>
      </w:r>
      <w:proofErr w:type="spellStart"/>
      <w:r>
        <w:rPr>
          <w:rFonts w:ascii="Arial" w:hAnsi="Arial" w:cs="Arial"/>
          <w:color w:val="4A4A4A"/>
          <w:shd w:val="clear" w:color="auto" w:fill="FFFFFF"/>
        </w:rPr>
        <w:t>margin</w:t>
      </w:r>
      <w:proofErr w:type="spellEnd"/>
      <w:r>
        <w:rPr>
          <w:rFonts w:ascii="Arial" w:hAnsi="Arial" w:cs="Arial"/>
          <w:color w:val="4A4A4A"/>
          <w:shd w:val="clear" w:color="auto" w:fill="FFFFFF"/>
        </w:rPr>
        <w:t xml:space="preserve"> o </w:t>
      </w:r>
      <w:proofErr w:type="spellStart"/>
      <w:r>
        <w:rPr>
          <w:rFonts w:ascii="Arial" w:hAnsi="Arial" w:cs="Arial"/>
          <w:color w:val="4A4A4A"/>
          <w:shd w:val="clear" w:color="auto" w:fill="FFFFFF"/>
        </w:rPr>
        <w:t>gravity</w:t>
      </w:r>
      <w:proofErr w:type="spellEnd"/>
      <w:r>
        <w:rPr>
          <w:rFonts w:ascii="Arial" w:hAnsi="Arial" w:cs="Arial"/>
          <w:color w:val="4A4A4A"/>
          <w:shd w:val="clear" w:color="auto" w:fill="FFFFFF"/>
        </w:rPr>
        <w:t xml:space="preserve"> a todo.</w:t>
      </w:r>
    </w:p>
    <w:p w:rsidR="00E23301" w:rsidRDefault="00E23301">
      <w:pPr>
        <w:rPr>
          <w:rFonts w:ascii="Arial" w:hAnsi="Arial" w:cs="Arial"/>
          <w:color w:val="4A4A4A"/>
          <w:shd w:val="clear" w:color="auto" w:fill="FFFFFF"/>
        </w:rPr>
      </w:pPr>
    </w:p>
    <w:p w:rsidR="00A54694" w:rsidRDefault="00DA2652">
      <w:pPr>
        <w:rPr>
          <w:rFonts w:ascii="Arial" w:hAnsi="Arial" w:cs="Arial"/>
          <w:color w:val="4A4A4A"/>
          <w:shd w:val="clear" w:color="auto" w:fill="FFFFFF"/>
        </w:rPr>
      </w:pPr>
      <w:r>
        <w:rPr>
          <w:rFonts w:ascii="Arial" w:hAnsi="Arial" w:cs="Arial"/>
          <w:color w:val="4A4A4A"/>
          <w:shd w:val="clear" w:color="auto" w:fill="FFFFFF"/>
        </w:rPr>
        <w:t xml:space="preserve">Un dato: Si es </w:t>
      </w:r>
      <w:proofErr w:type="gramStart"/>
      <w:r>
        <w:rPr>
          <w:rFonts w:ascii="Arial" w:hAnsi="Arial" w:cs="Arial"/>
          <w:color w:val="4A4A4A"/>
          <w:shd w:val="clear" w:color="auto" w:fill="FFFFFF"/>
        </w:rPr>
        <w:t>cierto</w:t>
      </w:r>
      <w:proofErr w:type="gramEnd"/>
      <w:r>
        <w:rPr>
          <w:rFonts w:ascii="Arial" w:hAnsi="Arial" w:cs="Arial"/>
          <w:color w:val="4A4A4A"/>
          <w:shd w:val="clear" w:color="auto" w:fill="FFFFFF"/>
        </w:rPr>
        <w:t xml:space="preserve"> q los </w:t>
      </w:r>
      <w:proofErr w:type="spellStart"/>
      <w:r>
        <w:rPr>
          <w:rFonts w:ascii="Arial" w:hAnsi="Arial" w:cs="Arial"/>
          <w:color w:val="4A4A4A"/>
          <w:shd w:val="clear" w:color="auto" w:fill="FFFFFF"/>
        </w:rPr>
        <w:t>dp</w:t>
      </w:r>
      <w:proofErr w:type="spellEnd"/>
      <w:r>
        <w:rPr>
          <w:rFonts w:ascii="Arial" w:hAnsi="Arial" w:cs="Arial"/>
          <w:color w:val="4A4A4A"/>
          <w:shd w:val="clear" w:color="auto" w:fill="FFFFFF"/>
        </w:rPr>
        <w:t xml:space="preserve"> es una unidad de medida que usa </w:t>
      </w:r>
      <w:proofErr w:type="spellStart"/>
      <w:r>
        <w:rPr>
          <w:rFonts w:ascii="Arial" w:hAnsi="Arial" w:cs="Arial"/>
          <w:color w:val="4A4A4A"/>
          <w:shd w:val="clear" w:color="auto" w:fill="FFFFFF"/>
        </w:rPr>
        <w:t>android</w:t>
      </w:r>
      <w:proofErr w:type="spellEnd"/>
      <w:r>
        <w:rPr>
          <w:rFonts w:ascii="Arial" w:hAnsi="Arial" w:cs="Arial"/>
          <w:color w:val="4A4A4A"/>
          <w:shd w:val="clear" w:color="auto" w:fill="FFFFFF"/>
        </w:rPr>
        <w:t xml:space="preserve"> para lo que es el espacio en pantalla. Fue creada para estandarizar una forma de medida, ya que Android tiene una gran cantidad de pantallas con densidades de pixeles muy variadas.</w:t>
      </w:r>
      <w:r>
        <w:rPr>
          <w:rFonts w:ascii="Arial" w:hAnsi="Arial" w:cs="Arial"/>
          <w:color w:val="4A4A4A"/>
        </w:rPr>
        <w:br/>
      </w:r>
      <w:r>
        <w:rPr>
          <w:rFonts w:ascii="Arial" w:hAnsi="Arial" w:cs="Arial"/>
          <w:color w:val="4A4A4A"/>
          <w:shd w:val="clear" w:color="auto" w:fill="FFFFFF"/>
        </w:rPr>
        <w:t>Bueno pero </w:t>
      </w:r>
      <w:proofErr w:type="spellStart"/>
      <w:r>
        <w:rPr>
          <w:rStyle w:val="Textoennegrita"/>
          <w:rFonts w:ascii="Arial" w:hAnsi="Arial" w:cs="Arial"/>
          <w:color w:val="4A4A4A"/>
          <w:shd w:val="clear" w:color="auto" w:fill="FFFFFF"/>
        </w:rPr>
        <w:t>android</w:t>
      </w:r>
      <w:proofErr w:type="spellEnd"/>
      <w:r>
        <w:rPr>
          <w:rStyle w:val="Textoennegrita"/>
          <w:rFonts w:ascii="Arial" w:hAnsi="Arial" w:cs="Arial"/>
          <w:color w:val="4A4A4A"/>
          <w:shd w:val="clear" w:color="auto" w:fill="FFFFFF"/>
        </w:rPr>
        <w:t xml:space="preserve"> teniendo esta medida de </w:t>
      </w:r>
      <w:proofErr w:type="spellStart"/>
      <w:r>
        <w:rPr>
          <w:rStyle w:val="Textoennegrita"/>
          <w:rFonts w:ascii="Arial" w:hAnsi="Arial" w:cs="Arial"/>
          <w:color w:val="4A4A4A"/>
          <w:shd w:val="clear" w:color="auto" w:fill="FFFFFF"/>
        </w:rPr>
        <w:t>DPs</w:t>
      </w:r>
      <w:proofErr w:type="spellEnd"/>
      <w:r>
        <w:rPr>
          <w:rStyle w:val="Textoennegrita"/>
          <w:rFonts w:ascii="Arial" w:hAnsi="Arial" w:cs="Arial"/>
          <w:color w:val="4A4A4A"/>
          <w:shd w:val="clear" w:color="auto" w:fill="FFFFFF"/>
        </w:rPr>
        <w:t xml:space="preserve">, divide cualquier pantalla en una cuadricula (como un cuaderno cuadriculado) donde cada cuadradito es de 8dp x </w:t>
      </w:r>
      <w:r>
        <w:rPr>
          <w:rStyle w:val="Textoennegrita"/>
          <w:rFonts w:ascii="Arial" w:hAnsi="Arial" w:cs="Arial"/>
          <w:color w:val="4A4A4A"/>
          <w:shd w:val="clear" w:color="auto" w:fill="FFFFFF"/>
        </w:rPr>
        <w:lastRenderedPageBreak/>
        <w:t>8dp,</w:t>
      </w:r>
      <w:r>
        <w:rPr>
          <w:rFonts w:ascii="Arial" w:hAnsi="Arial" w:cs="Arial"/>
          <w:color w:val="4A4A4A"/>
          <w:shd w:val="clear" w:color="auto" w:fill="FFFFFF"/>
        </w:rPr>
        <w:t xml:space="preserve"> por esa </w:t>
      </w:r>
      <w:proofErr w:type="spellStart"/>
      <w:r>
        <w:rPr>
          <w:rFonts w:ascii="Arial" w:hAnsi="Arial" w:cs="Arial"/>
          <w:color w:val="4A4A4A"/>
          <w:shd w:val="clear" w:color="auto" w:fill="FFFFFF"/>
        </w:rPr>
        <w:t>razon</w:t>
      </w:r>
      <w:proofErr w:type="spellEnd"/>
      <w:r>
        <w:rPr>
          <w:rFonts w:ascii="Arial" w:hAnsi="Arial" w:cs="Arial"/>
          <w:color w:val="4A4A4A"/>
          <w:shd w:val="clear" w:color="auto" w:fill="FFFFFF"/>
        </w:rPr>
        <w:t xml:space="preserve"> es bueno intentar diseñar teniendo esa regla para las medidas de los </w:t>
      </w:r>
      <w:proofErr w:type="spellStart"/>
      <w:r>
        <w:rPr>
          <w:rFonts w:ascii="Arial" w:hAnsi="Arial" w:cs="Arial"/>
          <w:color w:val="4A4A4A"/>
          <w:shd w:val="clear" w:color="auto" w:fill="FFFFFF"/>
        </w:rPr>
        <w:t>views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paddings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margenes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imagenes,iconos,etc</w:t>
      </w:r>
      <w:proofErr w:type="spellEnd"/>
      <w:r>
        <w:rPr>
          <w:rFonts w:ascii="Arial" w:hAnsi="Arial" w:cs="Arial"/>
          <w:color w:val="4A4A4A"/>
          <w:shd w:val="clear" w:color="auto" w:fill="FFFFFF"/>
        </w:rPr>
        <w:t xml:space="preserve">. : </w:t>
      </w:r>
      <w:proofErr w:type="spellStart"/>
      <w:r>
        <w:rPr>
          <w:rFonts w:ascii="Arial" w:hAnsi="Arial" w:cs="Arial"/>
          <w:color w:val="4A4A4A"/>
          <w:shd w:val="clear" w:color="auto" w:fill="FFFFFF"/>
        </w:rPr>
        <w:t>multiplos</w:t>
      </w:r>
      <w:proofErr w:type="spellEnd"/>
      <w:r>
        <w:rPr>
          <w:rFonts w:ascii="Arial" w:hAnsi="Arial" w:cs="Arial"/>
          <w:color w:val="4A4A4A"/>
          <w:shd w:val="clear" w:color="auto" w:fill="FFFFFF"/>
        </w:rPr>
        <w:t xml:space="preserve"> de 8 (8dp.16dp, 24 </w:t>
      </w:r>
      <w:proofErr w:type="spellStart"/>
      <w:r>
        <w:rPr>
          <w:rFonts w:ascii="Arial" w:hAnsi="Arial" w:cs="Arial"/>
          <w:color w:val="4A4A4A"/>
          <w:shd w:val="clear" w:color="auto" w:fill="FFFFFF"/>
        </w:rPr>
        <w:t>dp</w:t>
      </w:r>
      <w:proofErr w:type="spellEnd"/>
      <w:r>
        <w:rPr>
          <w:rFonts w:ascii="Arial" w:hAnsi="Arial" w:cs="Arial"/>
          <w:color w:val="4A4A4A"/>
          <w:shd w:val="clear" w:color="auto" w:fill="FFFFFF"/>
        </w:rPr>
        <w:t xml:space="preserve">), por ejemplo si vas a poner altura a un </w:t>
      </w:r>
      <w:proofErr w:type="spellStart"/>
      <w:r>
        <w:rPr>
          <w:rFonts w:ascii="Arial" w:hAnsi="Arial" w:cs="Arial"/>
          <w:color w:val="4A4A4A"/>
          <w:shd w:val="clear" w:color="auto" w:fill="FFFFFF"/>
        </w:rPr>
        <w:t>appBar</w:t>
      </w:r>
      <w:proofErr w:type="spellEnd"/>
      <w:r>
        <w:rPr>
          <w:rFonts w:ascii="Arial" w:hAnsi="Arial" w:cs="Arial"/>
          <w:color w:val="4A4A4A"/>
          <w:shd w:val="clear" w:color="auto" w:fill="FFFFFF"/>
        </w:rPr>
        <w:t xml:space="preserve">, no pongas 60, ponle 64, o si pones una altura para esa </w:t>
      </w:r>
      <w:proofErr w:type="spellStart"/>
      <w:r>
        <w:rPr>
          <w:rFonts w:ascii="Arial" w:hAnsi="Arial" w:cs="Arial"/>
          <w:color w:val="4A4A4A"/>
          <w:shd w:val="clear" w:color="auto" w:fill="FFFFFF"/>
        </w:rPr>
        <w:t>imageview</w:t>
      </w:r>
      <w:proofErr w:type="spellEnd"/>
      <w:r>
        <w:rPr>
          <w:rFonts w:ascii="Arial" w:hAnsi="Arial" w:cs="Arial"/>
          <w:color w:val="4A4A4A"/>
          <w:shd w:val="clear" w:color="auto" w:fill="FFFFFF"/>
        </w:rPr>
        <w:t xml:space="preserve"> y quieres poner 20 no pongas 20, ponle 16 o 24, </w:t>
      </w:r>
      <w:proofErr w:type="spellStart"/>
      <w:r>
        <w:rPr>
          <w:rFonts w:ascii="Arial" w:hAnsi="Arial" w:cs="Arial"/>
          <w:color w:val="4A4A4A"/>
          <w:shd w:val="clear" w:color="auto" w:fill="FFFFFF"/>
        </w:rPr>
        <w:t>osea</w:t>
      </w:r>
      <w:proofErr w:type="spellEnd"/>
      <w:r>
        <w:rPr>
          <w:rFonts w:ascii="Arial" w:hAnsi="Arial" w:cs="Arial"/>
          <w:color w:val="4A4A4A"/>
          <w:shd w:val="clear" w:color="auto" w:fill="FFFFFF"/>
        </w:rPr>
        <w:t xml:space="preserve"> siempre intenta llevar tus medidas a </w:t>
      </w:r>
      <w:proofErr w:type="spellStart"/>
      <w:r>
        <w:rPr>
          <w:rFonts w:ascii="Arial" w:hAnsi="Arial" w:cs="Arial"/>
          <w:color w:val="4A4A4A"/>
          <w:shd w:val="clear" w:color="auto" w:fill="FFFFFF"/>
        </w:rPr>
        <w:t>multiplos</w:t>
      </w:r>
      <w:proofErr w:type="spellEnd"/>
      <w:r>
        <w:rPr>
          <w:rFonts w:ascii="Arial" w:hAnsi="Arial" w:cs="Arial"/>
          <w:color w:val="4A4A4A"/>
          <w:shd w:val="clear" w:color="auto" w:fill="FFFFFF"/>
        </w:rPr>
        <w:t xml:space="preserve"> de 8 , </w:t>
      </w:r>
      <w:ins w:id="0" w:author="Unknown">
        <w:r>
          <w:rPr>
            <w:rFonts w:ascii="Arial" w:hAnsi="Arial" w:cs="Arial"/>
            <w:color w:val="4A4A4A"/>
            <w:shd w:val="clear" w:color="auto" w:fill="FFFFFF"/>
          </w:rPr>
          <w:t xml:space="preserve">es una </w:t>
        </w:r>
        <w:proofErr w:type="spellStart"/>
        <w:r>
          <w:rPr>
            <w:rFonts w:ascii="Arial" w:hAnsi="Arial" w:cs="Arial"/>
            <w:color w:val="4A4A4A"/>
            <w:shd w:val="clear" w:color="auto" w:fill="FFFFFF"/>
          </w:rPr>
          <w:t>recomendacion</w:t>
        </w:r>
        <w:proofErr w:type="spellEnd"/>
        <w:r>
          <w:rPr>
            <w:rFonts w:ascii="Arial" w:hAnsi="Arial" w:cs="Arial"/>
            <w:color w:val="4A4A4A"/>
            <w:shd w:val="clear" w:color="auto" w:fill="FFFFFF"/>
          </w:rPr>
          <w:t xml:space="preserve"> que hacen en la </w:t>
        </w:r>
        <w:proofErr w:type="spellStart"/>
        <w:r>
          <w:rPr>
            <w:rFonts w:ascii="Arial" w:hAnsi="Arial" w:cs="Arial"/>
            <w:color w:val="4A4A4A"/>
            <w:shd w:val="clear" w:color="auto" w:fill="FFFFFF"/>
          </w:rPr>
          <w:t>documentacion</w:t>
        </w:r>
        <w:proofErr w:type="spellEnd"/>
        <w:r>
          <w:rPr>
            <w:rFonts w:ascii="Arial" w:hAnsi="Arial" w:cs="Arial"/>
            <w:color w:val="4A4A4A"/>
            <w:shd w:val="clear" w:color="auto" w:fill="FFFFFF"/>
          </w:rPr>
          <w:t xml:space="preserve"> oficial</w:t>
        </w:r>
      </w:ins>
      <w:r>
        <w:rPr>
          <w:rFonts w:ascii="Arial" w:hAnsi="Arial" w:cs="Arial"/>
          <w:color w:val="4A4A4A"/>
          <w:shd w:val="clear" w:color="auto" w:fill="FFFFFF"/>
        </w:rPr>
        <w:t xml:space="preserve">. </w:t>
      </w:r>
      <w:proofErr w:type="gramStart"/>
      <w:r>
        <w:rPr>
          <w:rFonts w:ascii="Arial" w:hAnsi="Arial" w:cs="Arial"/>
          <w:color w:val="4A4A4A"/>
          <w:shd w:val="clear" w:color="auto" w:fill="FFFFFF"/>
        </w:rPr>
        <w:t>esto</w:t>
      </w:r>
      <w:proofErr w:type="gramEnd"/>
      <w:r>
        <w:rPr>
          <w:rFonts w:ascii="Arial" w:hAnsi="Arial" w:cs="Arial"/>
          <w:color w:val="4A4A4A"/>
          <w:shd w:val="clear" w:color="auto" w:fill="FFFFFF"/>
        </w:rPr>
        <w:t xml:space="preserve"> explica algo que </w:t>
      </w:r>
      <w:proofErr w:type="spellStart"/>
      <w:r>
        <w:rPr>
          <w:rFonts w:ascii="Arial" w:hAnsi="Arial" w:cs="Arial"/>
          <w:color w:val="4A4A4A"/>
          <w:shd w:val="clear" w:color="auto" w:fill="FFFFFF"/>
        </w:rPr>
        <w:t>veran</w:t>
      </w:r>
      <w:proofErr w:type="spellEnd"/>
      <w:r>
        <w:rPr>
          <w:rFonts w:ascii="Arial" w:hAnsi="Arial" w:cs="Arial"/>
          <w:color w:val="4A4A4A"/>
          <w:shd w:val="clear" w:color="auto" w:fill="FFFFFF"/>
        </w:rPr>
        <w:t xml:space="preserve"> constantemente en Android Studio, cuando el IDE autogenera alguna medida normalmente pone 8dp, 16dp, 24dp, </w:t>
      </w:r>
      <w:proofErr w:type="spellStart"/>
      <w:r>
        <w:rPr>
          <w:rFonts w:ascii="Arial" w:hAnsi="Arial" w:cs="Arial"/>
          <w:color w:val="4A4A4A"/>
          <w:shd w:val="clear" w:color="auto" w:fill="FFFFFF"/>
        </w:rPr>
        <w:t>etc</w:t>
      </w:r>
      <w:proofErr w:type="spellEnd"/>
      <w:r>
        <w:rPr>
          <w:rFonts w:ascii="Arial" w:hAnsi="Arial" w:cs="Arial"/>
          <w:color w:val="4A4A4A"/>
          <w:shd w:val="clear" w:color="auto" w:fill="FFFFFF"/>
        </w:rPr>
        <w:t xml:space="preserve"> . </w:t>
      </w:r>
      <w:proofErr w:type="gramStart"/>
      <w:r>
        <w:rPr>
          <w:rFonts w:ascii="Arial" w:hAnsi="Arial" w:cs="Arial"/>
          <w:color w:val="4A4A4A"/>
          <w:shd w:val="clear" w:color="auto" w:fill="FFFFFF"/>
        </w:rPr>
        <w:t>por</w:t>
      </w:r>
      <w:proofErr w:type="gramEnd"/>
      <w:r>
        <w:rPr>
          <w:rFonts w:ascii="Arial" w:hAnsi="Arial" w:cs="Arial"/>
          <w:color w:val="4A4A4A"/>
          <w:shd w:val="clear" w:color="auto" w:fill="FFFFFF"/>
        </w:rPr>
        <w:t xml:space="preserve"> ejemplo cuando estas usando los </w:t>
      </w:r>
      <w:proofErr w:type="spellStart"/>
      <w:r>
        <w:rPr>
          <w:rFonts w:ascii="Arial" w:hAnsi="Arial" w:cs="Arial"/>
          <w:color w:val="4A4A4A"/>
          <w:shd w:val="clear" w:color="auto" w:fill="FFFFFF"/>
        </w:rPr>
        <w:t>constraint</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layout</w:t>
      </w:r>
      <w:proofErr w:type="spellEnd"/>
      <w:r>
        <w:rPr>
          <w:rFonts w:ascii="Arial" w:hAnsi="Arial" w:cs="Arial"/>
          <w:color w:val="4A4A4A"/>
          <w:shd w:val="clear" w:color="auto" w:fill="FFFFFF"/>
        </w:rPr>
        <w:t xml:space="preserve"> y quieres poner </w:t>
      </w:r>
      <w:proofErr w:type="spellStart"/>
      <w:r>
        <w:rPr>
          <w:rFonts w:ascii="Arial" w:hAnsi="Arial" w:cs="Arial"/>
          <w:color w:val="4A4A4A"/>
          <w:shd w:val="clear" w:color="auto" w:fill="FFFFFF"/>
        </w:rPr>
        <w:t>margenes</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android</w:t>
      </w:r>
      <w:proofErr w:type="spellEnd"/>
      <w:r>
        <w:rPr>
          <w:rFonts w:ascii="Arial" w:hAnsi="Arial" w:cs="Arial"/>
          <w:color w:val="4A4A4A"/>
          <w:shd w:val="clear" w:color="auto" w:fill="FFFFFF"/>
        </w:rPr>
        <w:t xml:space="preserve"> </w:t>
      </w:r>
      <w:proofErr w:type="spellStart"/>
      <w:r>
        <w:rPr>
          <w:rFonts w:ascii="Arial" w:hAnsi="Arial" w:cs="Arial"/>
          <w:color w:val="4A4A4A"/>
          <w:shd w:val="clear" w:color="auto" w:fill="FFFFFF"/>
        </w:rPr>
        <w:t>studio</w:t>
      </w:r>
      <w:proofErr w:type="spellEnd"/>
      <w:r>
        <w:rPr>
          <w:rFonts w:ascii="Arial" w:hAnsi="Arial" w:cs="Arial"/>
          <w:color w:val="4A4A4A"/>
          <w:shd w:val="clear" w:color="auto" w:fill="FFFFFF"/>
        </w:rPr>
        <w:t xml:space="preserve"> te sugiere 8,16,24,etc…esto es por** la famosa regla de 8** anteriormente mencionada.</w:t>
      </w:r>
    </w:p>
    <w:p w:rsidR="00E5612B" w:rsidRDefault="00E5612B">
      <w:pPr>
        <w:rPr>
          <w:rFonts w:ascii="Arial" w:hAnsi="Arial" w:cs="Arial"/>
          <w:color w:val="4A4A4A"/>
          <w:shd w:val="clear" w:color="auto" w:fill="FFFFFF"/>
        </w:rPr>
      </w:pPr>
    </w:p>
    <w:p w:rsidR="00E5612B" w:rsidRDefault="00E5612B">
      <w:pPr>
        <w:rPr>
          <w:rFonts w:ascii="Arial" w:hAnsi="Arial" w:cs="Arial"/>
          <w:color w:val="4A4A4A"/>
          <w:shd w:val="clear" w:color="auto" w:fill="FFFFFF"/>
        </w:rPr>
      </w:pPr>
    </w:p>
    <w:p w:rsidR="00E5612B" w:rsidRDefault="00E5612B" w:rsidP="00E5612B">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Layouts</w:t>
      </w:r>
      <w:proofErr w:type="spellEnd"/>
      <w:r>
        <w:rPr>
          <w:rFonts w:ascii="cooper_hewittmedium" w:hAnsi="cooper_hewittmedium"/>
          <w:color w:val="000000"/>
          <w:spacing w:val="-2"/>
          <w:sz w:val="36"/>
          <w:szCs w:val="36"/>
        </w:rPr>
        <w:t xml:space="preserve"> externos: </w:t>
      </w:r>
      <w:proofErr w:type="spellStart"/>
      <w:r>
        <w:rPr>
          <w:rFonts w:ascii="cooper_hewittmedium" w:hAnsi="cooper_hewittmedium"/>
          <w:color w:val="000000"/>
          <w:spacing w:val="-2"/>
          <w:sz w:val="36"/>
          <w:szCs w:val="36"/>
        </w:rPr>
        <w:t>ConstraintLayout</w:t>
      </w:r>
      <w:proofErr w:type="spellEnd"/>
    </w:p>
    <w:p w:rsidR="00E5612B" w:rsidRPr="00E5612B" w:rsidRDefault="00E5612B" w:rsidP="00E5612B">
      <w:pPr>
        <w:shd w:val="clear" w:color="auto" w:fill="FFFFFF"/>
        <w:spacing w:after="0" w:line="240" w:lineRule="auto"/>
        <w:rPr>
          <w:rFonts w:ascii="Arial" w:eastAsia="Times New Roman" w:hAnsi="Arial" w:cs="Arial"/>
          <w:color w:val="4A4A4A"/>
          <w:sz w:val="24"/>
          <w:szCs w:val="24"/>
          <w:lang w:eastAsia="es-MX"/>
        </w:rPr>
      </w:pPr>
      <w:r w:rsidRPr="00E5612B">
        <w:rPr>
          <w:rFonts w:ascii="Arial" w:eastAsia="Times New Roman" w:hAnsi="Arial" w:cs="Arial"/>
          <w:color w:val="4A4A4A"/>
          <w:sz w:val="24"/>
          <w:szCs w:val="24"/>
          <w:lang w:eastAsia="es-MX"/>
        </w:rPr>
        <w:t xml:space="preserve">Es importante que todos los </w:t>
      </w:r>
      <w:proofErr w:type="spellStart"/>
      <w:r w:rsidRPr="00E5612B">
        <w:rPr>
          <w:rFonts w:ascii="Arial" w:eastAsia="Times New Roman" w:hAnsi="Arial" w:cs="Arial"/>
          <w:color w:val="4A4A4A"/>
          <w:sz w:val="24"/>
          <w:szCs w:val="24"/>
          <w:lang w:eastAsia="es-MX"/>
        </w:rPr>
        <w:t>elemetos</w:t>
      </w:r>
      <w:proofErr w:type="spellEnd"/>
      <w:r w:rsidRPr="00E5612B">
        <w:rPr>
          <w:rFonts w:ascii="Arial" w:eastAsia="Times New Roman" w:hAnsi="Arial" w:cs="Arial"/>
          <w:color w:val="4A4A4A"/>
          <w:sz w:val="24"/>
          <w:szCs w:val="24"/>
          <w:lang w:eastAsia="es-MX"/>
        </w:rPr>
        <w:t xml:space="preserve"> dentro de un </w:t>
      </w:r>
      <w:proofErr w:type="spellStart"/>
      <w:r w:rsidRPr="00E5612B">
        <w:rPr>
          <w:rFonts w:ascii="Arial" w:eastAsia="Times New Roman" w:hAnsi="Arial" w:cs="Arial"/>
          <w:color w:val="4A4A4A"/>
          <w:sz w:val="24"/>
          <w:szCs w:val="24"/>
          <w:lang w:eastAsia="es-MX"/>
        </w:rPr>
        <w:t>constraintLayout</w:t>
      </w:r>
      <w:proofErr w:type="spellEnd"/>
      <w:r w:rsidRPr="00E5612B">
        <w:rPr>
          <w:rFonts w:ascii="Arial" w:eastAsia="Times New Roman" w:hAnsi="Arial" w:cs="Arial"/>
          <w:color w:val="4A4A4A"/>
          <w:sz w:val="24"/>
          <w:szCs w:val="24"/>
          <w:lang w:eastAsia="es-MX"/>
        </w:rPr>
        <w:t xml:space="preserve"> deben tener al menos una alineación horizontal y una alineación vertical; sino AS no va a permitirnos compilar nuestro proyecto.</w:t>
      </w:r>
    </w:p>
    <w:p w:rsidR="00E5612B" w:rsidRPr="00E5612B" w:rsidRDefault="00E5612B" w:rsidP="00E5612B">
      <w:pPr>
        <w:spacing w:after="0" w:line="240" w:lineRule="auto"/>
        <w:rPr>
          <w:rFonts w:ascii="Times New Roman" w:eastAsia="Times New Roman" w:hAnsi="Times New Roman" w:cs="Times New Roman"/>
          <w:sz w:val="24"/>
          <w:szCs w:val="24"/>
          <w:lang w:eastAsia="es-MX"/>
        </w:rPr>
      </w:pPr>
      <w:r w:rsidRPr="00E5612B">
        <w:rPr>
          <w:rFonts w:ascii="Times New Roman" w:eastAsia="Times New Roman" w:hAnsi="Times New Roman" w:cs="Times New Roman"/>
          <w:sz w:val="24"/>
          <w:szCs w:val="24"/>
          <w:lang w:eastAsia="es-MX"/>
        </w:rPr>
        <w:pict>
          <v:rect id="_x0000_i1025" style="width:0;height:1.5pt" o:hralign="center" o:hrstd="t" o:hrnoshade="t" o:hr="t" fillcolor="#4a4a4a" stroked="f"/>
        </w:pict>
      </w:r>
    </w:p>
    <w:p w:rsidR="00E5612B" w:rsidRPr="00E5612B" w:rsidRDefault="00E5612B" w:rsidP="00E5612B">
      <w:pPr>
        <w:shd w:val="clear" w:color="auto" w:fill="FFFFFF"/>
        <w:spacing w:after="0" w:line="240" w:lineRule="auto"/>
        <w:rPr>
          <w:rFonts w:ascii="Arial" w:eastAsia="Times New Roman" w:hAnsi="Arial" w:cs="Arial"/>
          <w:color w:val="4A4A4A"/>
          <w:sz w:val="24"/>
          <w:szCs w:val="24"/>
          <w:lang w:eastAsia="es-MX"/>
        </w:rPr>
      </w:pPr>
      <w:r w:rsidRPr="00E5612B">
        <w:rPr>
          <w:rFonts w:ascii="Arial" w:eastAsia="Times New Roman" w:hAnsi="Arial" w:cs="Arial"/>
          <w:color w:val="4A4A4A"/>
          <w:sz w:val="24"/>
          <w:szCs w:val="24"/>
          <w:lang w:eastAsia="es-MX"/>
        </w:rPr>
        <w:t>Para estructurar el XML de manera ordenada aplicaremos el comando: </w:t>
      </w:r>
      <w:r w:rsidRPr="00E5612B">
        <w:rPr>
          <w:rFonts w:ascii="Arial" w:eastAsia="Times New Roman" w:hAnsi="Arial" w:cs="Arial"/>
          <w:b/>
          <w:bCs/>
          <w:color w:val="4A4A4A"/>
          <w:sz w:val="24"/>
          <w:szCs w:val="24"/>
          <w:lang w:eastAsia="es-MX"/>
        </w:rPr>
        <w:t>CRTL+ALT+L</w:t>
      </w:r>
    </w:p>
    <w:p w:rsidR="00E5612B" w:rsidRPr="00E5612B" w:rsidRDefault="00E5612B" w:rsidP="00E5612B">
      <w:pPr>
        <w:spacing w:after="0" w:line="240" w:lineRule="auto"/>
        <w:rPr>
          <w:rFonts w:ascii="Times New Roman" w:eastAsia="Times New Roman" w:hAnsi="Times New Roman" w:cs="Times New Roman"/>
          <w:sz w:val="24"/>
          <w:szCs w:val="24"/>
          <w:lang w:eastAsia="es-MX"/>
        </w:rPr>
      </w:pPr>
      <w:r w:rsidRPr="00E5612B">
        <w:rPr>
          <w:rFonts w:ascii="Times New Roman" w:eastAsia="Times New Roman" w:hAnsi="Times New Roman" w:cs="Times New Roman"/>
          <w:sz w:val="24"/>
          <w:szCs w:val="24"/>
          <w:lang w:eastAsia="es-MX"/>
        </w:rPr>
        <w:pict>
          <v:rect id="_x0000_i1026" style="width:0;height:1.5pt" o:hralign="center" o:hrstd="t" o:hrnoshade="t" o:hr="t" fillcolor="#4a4a4a" stroked="f"/>
        </w:pict>
      </w:r>
    </w:p>
    <w:p w:rsidR="00E5612B" w:rsidRPr="00E5612B" w:rsidRDefault="00E5612B" w:rsidP="00E5612B">
      <w:pPr>
        <w:shd w:val="clear" w:color="auto" w:fill="FFFFFF"/>
        <w:spacing w:after="0" w:line="240" w:lineRule="auto"/>
        <w:rPr>
          <w:rFonts w:ascii="Arial" w:eastAsia="Times New Roman" w:hAnsi="Arial" w:cs="Arial"/>
          <w:color w:val="4A4A4A"/>
          <w:sz w:val="24"/>
          <w:szCs w:val="24"/>
          <w:lang w:eastAsia="es-MX"/>
        </w:rPr>
      </w:pPr>
      <w:r w:rsidRPr="00E5612B">
        <w:rPr>
          <w:rFonts w:ascii="Arial" w:eastAsia="Times New Roman" w:hAnsi="Arial" w:cs="Arial"/>
          <w:color w:val="4A4A4A"/>
          <w:sz w:val="24"/>
          <w:szCs w:val="24"/>
          <w:lang w:eastAsia="es-MX"/>
        </w:rPr>
        <w:t xml:space="preserve">El </w:t>
      </w:r>
      <w:proofErr w:type="spellStart"/>
      <w:r w:rsidRPr="00E5612B">
        <w:rPr>
          <w:rFonts w:ascii="Arial" w:eastAsia="Times New Roman" w:hAnsi="Arial" w:cs="Arial"/>
          <w:color w:val="4A4A4A"/>
          <w:sz w:val="24"/>
          <w:szCs w:val="24"/>
          <w:lang w:eastAsia="es-MX"/>
        </w:rPr>
        <w:t>ConstraintLayout</w:t>
      </w:r>
      <w:proofErr w:type="spellEnd"/>
      <w:r w:rsidRPr="00E5612B">
        <w:rPr>
          <w:rFonts w:ascii="Arial" w:eastAsia="Times New Roman" w:hAnsi="Arial" w:cs="Arial"/>
          <w:color w:val="4A4A4A"/>
          <w:sz w:val="24"/>
          <w:szCs w:val="24"/>
          <w:lang w:eastAsia="es-MX"/>
        </w:rPr>
        <w:t xml:space="preserve"> es que se encarga de que los elementos estén estirados con respectos a otros.</w:t>
      </w:r>
      <w:r w:rsidRPr="00E5612B">
        <w:rPr>
          <w:rFonts w:ascii="Arial" w:eastAsia="Times New Roman" w:hAnsi="Arial" w:cs="Arial"/>
          <w:color w:val="4A4A4A"/>
          <w:sz w:val="24"/>
          <w:szCs w:val="24"/>
          <w:lang w:eastAsia="es-MX"/>
        </w:rPr>
        <w:br/>
      </w:r>
      <w:r w:rsidRPr="00E5612B">
        <w:rPr>
          <w:rFonts w:ascii="Arial" w:eastAsia="Times New Roman" w:hAnsi="Arial" w:cs="Arial"/>
          <w:b/>
          <w:bCs/>
          <w:color w:val="4A4A4A"/>
          <w:sz w:val="24"/>
          <w:szCs w:val="24"/>
          <w:lang w:eastAsia="es-MX"/>
        </w:rPr>
        <w:t>Ejemplo:</w:t>
      </w:r>
      <w:r w:rsidRPr="00E5612B">
        <w:rPr>
          <w:rFonts w:ascii="Arial" w:eastAsia="Times New Roman" w:hAnsi="Arial" w:cs="Arial"/>
          <w:color w:val="4A4A4A"/>
          <w:sz w:val="24"/>
          <w:szCs w:val="24"/>
          <w:lang w:eastAsia="es-MX"/>
        </w:rPr>
        <w:t xml:space="preserve"> Si se hiciera invisible el elemento usuario el elemento </w:t>
      </w:r>
      <w:proofErr w:type="spellStart"/>
      <w:r w:rsidRPr="00E5612B">
        <w:rPr>
          <w:rFonts w:ascii="Arial" w:eastAsia="Times New Roman" w:hAnsi="Arial" w:cs="Arial"/>
          <w:color w:val="4A4A4A"/>
          <w:sz w:val="24"/>
          <w:szCs w:val="24"/>
          <w:lang w:eastAsia="es-MX"/>
        </w:rPr>
        <w:t>password</w:t>
      </w:r>
      <w:proofErr w:type="spellEnd"/>
      <w:r w:rsidRPr="00E5612B">
        <w:rPr>
          <w:rFonts w:ascii="Arial" w:eastAsia="Times New Roman" w:hAnsi="Arial" w:cs="Arial"/>
          <w:color w:val="4A4A4A"/>
          <w:sz w:val="24"/>
          <w:szCs w:val="24"/>
          <w:lang w:eastAsia="es-MX"/>
        </w:rPr>
        <w:t xml:space="preserve"> heredaría la configuración previa de usuario.</w:t>
      </w:r>
    </w:p>
    <w:p w:rsidR="00E5612B" w:rsidRDefault="00E5612B"/>
    <w:p w:rsidR="00E97601" w:rsidRDefault="00E97601" w:rsidP="00E97601">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¿Qué es un estilo?</w:t>
      </w:r>
    </w:p>
    <w:p w:rsidR="00A54694" w:rsidRDefault="00E97601">
      <w:proofErr w:type="gramStart"/>
      <w:r>
        <w:rPr>
          <w:rFonts w:ascii="Arial" w:hAnsi="Arial" w:cs="Arial"/>
          <w:color w:val="4A4A4A"/>
          <w:shd w:val="clear" w:color="auto" w:fill="FFFFFF"/>
        </w:rPr>
        <w:t>un</w:t>
      </w:r>
      <w:proofErr w:type="gramEnd"/>
      <w:r>
        <w:rPr>
          <w:rFonts w:ascii="Arial" w:hAnsi="Arial" w:cs="Arial"/>
          <w:color w:val="4A4A4A"/>
          <w:shd w:val="clear" w:color="auto" w:fill="FFFFFF"/>
        </w:rPr>
        <w:t xml:space="preserve"> buen post para diferenciar un estilo y un tema.</w:t>
      </w:r>
      <w:r>
        <w:rPr>
          <w:rFonts w:ascii="Arial" w:hAnsi="Arial" w:cs="Arial"/>
          <w:color w:val="4A4A4A"/>
        </w:rPr>
        <w:br/>
      </w:r>
      <w:hyperlink r:id="rId15" w:tgtFrame="_blank" w:history="1">
        <w:r>
          <w:rPr>
            <w:rStyle w:val="Hipervnculo"/>
            <w:rFonts w:ascii="Arial" w:hAnsi="Arial" w:cs="Arial"/>
            <w:color w:val="0791E6"/>
            <w:shd w:val="clear" w:color="auto" w:fill="FFFFFF"/>
          </w:rPr>
          <w:t>https://medium.com/androiddevelopers/android-styling-themes-vs-styles-ebe05f917578</w:t>
        </w:r>
      </w:hyperlink>
    </w:p>
    <w:p w:rsidR="00E97601" w:rsidRDefault="00E97601">
      <w:r>
        <w:t xml:space="preserve">Crear un estilo </w:t>
      </w:r>
    </w:p>
    <w:p w:rsidR="00E97601" w:rsidRDefault="00E97601" w:rsidP="00E97601">
      <w:pPr>
        <w:pStyle w:val="HTMLconformatoprevio"/>
        <w:shd w:val="clear" w:color="auto" w:fill="FFFFFF"/>
        <w:rPr>
          <w:rFonts w:ascii="Consolas" w:hAnsi="Consolas"/>
          <w:color w:val="000000"/>
        </w:rPr>
      </w:pPr>
      <w:r>
        <w:rPr>
          <w:rFonts w:ascii="Consolas" w:hAnsi="Consolas"/>
          <w:i/>
          <w:iCs/>
          <w:color w:val="808080"/>
        </w:rPr>
        <w:t>&lt;</w:t>
      </w:r>
      <w:proofErr w:type="gramStart"/>
      <w:r>
        <w:rPr>
          <w:rFonts w:ascii="Consolas" w:hAnsi="Consolas"/>
          <w:i/>
          <w:iCs/>
          <w:color w:val="808080"/>
        </w:rPr>
        <w:t>!</w:t>
      </w:r>
      <w:proofErr w:type="gramEnd"/>
      <w:r>
        <w:rPr>
          <w:rFonts w:ascii="Consolas" w:hAnsi="Consolas"/>
          <w:i/>
          <w:iCs/>
          <w:color w:val="808080"/>
        </w:rPr>
        <w:t>--    Estilo hijo--&gt;</w:t>
      </w:r>
      <w:r>
        <w:rPr>
          <w:rFonts w:ascii="Consolas" w:hAnsi="Consolas"/>
          <w:i/>
          <w:iCs/>
          <w:color w:val="808080"/>
        </w:rPr>
        <w:br/>
        <w:t xml:space="preserve">    </w:t>
      </w:r>
      <w:r>
        <w:rPr>
          <w:rFonts w:ascii="Consolas" w:hAnsi="Consolas"/>
          <w:color w:val="000000"/>
        </w:rPr>
        <w:t>&lt;</w:t>
      </w:r>
      <w:proofErr w:type="spellStart"/>
      <w:r>
        <w:rPr>
          <w:rFonts w:ascii="Consolas" w:hAnsi="Consolas"/>
          <w:b/>
          <w:bCs/>
          <w:color w:val="000080"/>
        </w:rPr>
        <w:t>style</w:t>
      </w:r>
      <w:proofErr w:type="spellEnd"/>
      <w:r>
        <w:rPr>
          <w:rFonts w:ascii="Consolas" w:hAnsi="Consolas"/>
          <w:b/>
          <w:bCs/>
          <w:color w:val="000080"/>
        </w:rPr>
        <w:t xml:space="preserve"> </w:t>
      </w:r>
      <w:proofErr w:type="spellStart"/>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AppTheme.EditTextStyle</w:t>
      </w:r>
      <w:proofErr w:type="spellEnd"/>
      <w:r>
        <w:rPr>
          <w:rFonts w:ascii="Consolas" w:hAnsi="Consolas"/>
          <w:b/>
          <w:bCs/>
          <w:color w:val="008000"/>
        </w:rPr>
        <w:t xml:space="preserve">" </w:t>
      </w:r>
      <w:proofErr w:type="spellStart"/>
      <w:r>
        <w:rPr>
          <w:rFonts w:ascii="Consolas" w:hAnsi="Consolas"/>
          <w:b/>
          <w:bCs/>
          <w:color w:val="0000FF"/>
        </w:rPr>
        <w:t>parent</w:t>
      </w:r>
      <w:proofErr w:type="spellEnd"/>
      <w:r>
        <w:rPr>
          <w:rFonts w:ascii="Consolas" w:hAnsi="Consolas"/>
          <w:b/>
          <w:bCs/>
          <w:color w:val="008000"/>
        </w:rPr>
        <w:t>="</w:t>
      </w:r>
      <w:proofErr w:type="spellStart"/>
      <w:r>
        <w:rPr>
          <w:rFonts w:ascii="Consolas" w:hAnsi="Consolas"/>
          <w:b/>
          <w:bCs/>
          <w:color w:val="008000"/>
        </w:rPr>
        <w:t>AppTheme</w:t>
      </w:r>
      <w:proofErr w:type="spellEnd"/>
      <w:r>
        <w:rPr>
          <w:rFonts w:ascii="Consolas" w:hAnsi="Consolas"/>
          <w:b/>
          <w:bCs/>
          <w:color w:val="008000"/>
        </w:rPr>
        <w:t>"</w:t>
      </w:r>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item</w:t>
      </w:r>
      <w:proofErr w:type="spellEnd"/>
      <w:r>
        <w:rPr>
          <w:rFonts w:ascii="Consolas" w:hAnsi="Consolas"/>
          <w:b/>
          <w:bCs/>
          <w:color w:val="000080"/>
        </w:rPr>
        <w:t xml:space="preserve"> </w:t>
      </w:r>
      <w:proofErr w:type="spellStart"/>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android:textSize</w:t>
      </w:r>
      <w:proofErr w:type="spellEnd"/>
      <w:r>
        <w:rPr>
          <w:rFonts w:ascii="Consolas" w:hAnsi="Consolas"/>
          <w:b/>
          <w:bCs/>
          <w:color w:val="008000"/>
        </w:rPr>
        <w:t>"</w:t>
      </w:r>
      <w:r>
        <w:rPr>
          <w:rFonts w:ascii="Consolas" w:hAnsi="Consolas"/>
          <w:color w:val="000000"/>
        </w:rPr>
        <w:t>&gt;48sp&lt;/</w:t>
      </w:r>
      <w:proofErr w:type="spellStart"/>
      <w:r>
        <w:rPr>
          <w:rFonts w:ascii="Consolas" w:hAnsi="Consolas"/>
          <w:b/>
          <w:bCs/>
          <w:color w:val="000080"/>
        </w:rPr>
        <w:t>item</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item</w:t>
      </w:r>
      <w:proofErr w:type="spellEnd"/>
      <w:r>
        <w:rPr>
          <w:rFonts w:ascii="Consolas" w:hAnsi="Consolas"/>
          <w:b/>
          <w:bCs/>
          <w:color w:val="000080"/>
        </w:rPr>
        <w:t xml:space="preserve"> </w:t>
      </w:r>
      <w:proofErr w:type="spellStart"/>
      <w:r>
        <w:rPr>
          <w:rFonts w:ascii="Consolas" w:hAnsi="Consolas"/>
          <w:b/>
          <w:bCs/>
          <w:color w:val="0000FF"/>
        </w:rPr>
        <w:t>name</w:t>
      </w:r>
      <w:proofErr w:type="spellEnd"/>
      <w:r>
        <w:rPr>
          <w:rFonts w:ascii="Consolas" w:hAnsi="Consolas"/>
          <w:b/>
          <w:bCs/>
          <w:color w:val="008000"/>
        </w:rPr>
        <w:t>="</w:t>
      </w:r>
      <w:proofErr w:type="spellStart"/>
      <w:r>
        <w:rPr>
          <w:rFonts w:ascii="Consolas" w:hAnsi="Consolas"/>
          <w:b/>
          <w:bCs/>
          <w:color w:val="008000"/>
        </w:rPr>
        <w:t>android:drawablePadding</w:t>
      </w:r>
      <w:proofErr w:type="spellEnd"/>
      <w:r>
        <w:rPr>
          <w:rFonts w:ascii="Consolas" w:hAnsi="Consolas"/>
          <w:b/>
          <w:bCs/>
          <w:color w:val="008000"/>
        </w:rPr>
        <w:t>"</w:t>
      </w:r>
      <w:r>
        <w:rPr>
          <w:rFonts w:ascii="Consolas" w:hAnsi="Consolas"/>
          <w:color w:val="000000"/>
        </w:rPr>
        <w:t>&gt;12dp&lt;/</w:t>
      </w:r>
      <w:proofErr w:type="spellStart"/>
      <w:r>
        <w:rPr>
          <w:rFonts w:ascii="Consolas" w:hAnsi="Consolas"/>
          <w:b/>
          <w:bCs/>
          <w:color w:val="000080"/>
        </w:rPr>
        <w:t>item</w:t>
      </w:r>
      <w:proofErr w:type="spellEnd"/>
      <w:r>
        <w:rPr>
          <w:rFonts w:ascii="Consolas" w:hAnsi="Consolas"/>
          <w:color w:val="000000"/>
        </w:rPr>
        <w:t>&gt;</w:t>
      </w:r>
      <w:r>
        <w:rPr>
          <w:rFonts w:ascii="Consolas" w:hAnsi="Consolas"/>
          <w:color w:val="000000"/>
        </w:rPr>
        <w:br/>
        <w:t xml:space="preserve">    &lt;/</w:t>
      </w:r>
      <w:proofErr w:type="spellStart"/>
      <w:r>
        <w:rPr>
          <w:rFonts w:ascii="Consolas" w:hAnsi="Consolas"/>
          <w:b/>
          <w:bCs/>
          <w:color w:val="000080"/>
        </w:rPr>
        <w:t>style</w:t>
      </w:r>
      <w:proofErr w:type="spellEnd"/>
      <w:r>
        <w:rPr>
          <w:rFonts w:ascii="Consolas" w:hAnsi="Consolas"/>
          <w:color w:val="000000"/>
        </w:rPr>
        <w:t>&gt;</w:t>
      </w:r>
    </w:p>
    <w:p w:rsidR="00E97601" w:rsidRDefault="00E97601"/>
    <w:p w:rsidR="00E97601" w:rsidRDefault="00467C96">
      <w:r>
        <w:t xml:space="preserve">Agregar el estilo a un elemento </w:t>
      </w:r>
    </w:p>
    <w:p w:rsidR="00467C96" w:rsidRDefault="00467C96" w:rsidP="00467C96">
      <w:pPr>
        <w:pStyle w:val="HTMLconformatoprevio"/>
        <w:shd w:val="clear" w:color="auto" w:fill="FFFFFF"/>
        <w:rPr>
          <w:rFonts w:ascii="Consolas" w:hAnsi="Consolas"/>
          <w:b/>
          <w:bCs/>
          <w:color w:val="008000"/>
        </w:rPr>
      </w:pPr>
      <w:proofErr w:type="spellStart"/>
      <w:r>
        <w:rPr>
          <w:rFonts w:ascii="Consolas" w:hAnsi="Consolas"/>
          <w:b/>
          <w:bCs/>
          <w:color w:val="0000FF"/>
        </w:rPr>
        <w:t>style</w:t>
      </w:r>
      <w:proofErr w:type="spellEnd"/>
      <w:r>
        <w:rPr>
          <w:rFonts w:ascii="Consolas" w:hAnsi="Consolas"/>
          <w:b/>
          <w:bCs/>
          <w:color w:val="008000"/>
        </w:rPr>
        <w:t>="@</w:t>
      </w:r>
      <w:proofErr w:type="spellStart"/>
      <w:r>
        <w:rPr>
          <w:rFonts w:ascii="Consolas" w:hAnsi="Consolas"/>
          <w:b/>
          <w:bCs/>
          <w:color w:val="008000"/>
        </w:rPr>
        <w:t>style</w:t>
      </w:r>
      <w:proofErr w:type="spellEnd"/>
      <w:r>
        <w:rPr>
          <w:rFonts w:ascii="Consolas" w:hAnsi="Consolas"/>
          <w:b/>
          <w:bCs/>
          <w:color w:val="008000"/>
        </w:rPr>
        <w:t>/</w:t>
      </w:r>
      <w:proofErr w:type="spellStart"/>
      <w:r>
        <w:rPr>
          <w:rFonts w:ascii="Consolas" w:hAnsi="Consolas"/>
          <w:b/>
          <w:bCs/>
          <w:color w:val="008000"/>
        </w:rPr>
        <w:t>AppTheme.EditTextStyle</w:t>
      </w:r>
      <w:proofErr w:type="spellEnd"/>
      <w:r>
        <w:rPr>
          <w:rFonts w:ascii="Consolas" w:hAnsi="Consolas"/>
          <w:b/>
          <w:bCs/>
          <w:color w:val="008000"/>
        </w:rPr>
        <w:t>"</w:t>
      </w:r>
    </w:p>
    <w:p w:rsidR="00467C96" w:rsidRDefault="00467C96" w:rsidP="00467C96">
      <w:pPr>
        <w:pStyle w:val="HTMLconformatoprevio"/>
        <w:shd w:val="clear" w:color="auto" w:fill="FFFFFF"/>
        <w:rPr>
          <w:rFonts w:ascii="Consolas" w:hAnsi="Consolas"/>
          <w:b/>
          <w:bCs/>
          <w:color w:val="008000"/>
        </w:rPr>
      </w:pPr>
    </w:p>
    <w:p w:rsidR="00467C96" w:rsidRDefault="00467C96" w:rsidP="00467C96">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Puedes definir:</w:t>
      </w:r>
    </w:p>
    <w:p w:rsidR="00467C96" w:rsidRDefault="00467C96" w:rsidP="00467C96">
      <w:pPr>
        <w:pStyle w:val="NormalWeb"/>
        <w:shd w:val="clear" w:color="auto" w:fill="FFFFFF"/>
        <w:spacing w:before="0" w:beforeAutospacing="0" w:after="0" w:afterAutospacing="0"/>
        <w:rPr>
          <w:rFonts w:ascii="Arial" w:hAnsi="Arial" w:cs="Arial"/>
          <w:color w:val="4A4A4A"/>
        </w:rPr>
      </w:pPr>
      <w:r>
        <w:rPr>
          <w:rStyle w:val="CdigoHTML"/>
          <w:color w:val="4A4A4A"/>
        </w:rPr>
        <w:lastRenderedPageBreak/>
        <w:t>&lt;</w:t>
      </w:r>
      <w:proofErr w:type="spellStart"/>
      <w:r>
        <w:rPr>
          <w:rStyle w:val="CdigoHTML"/>
          <w:color w:val="4A4A4A"/>
        </w:rPr>
        <w:t>style</w:t>
      </w:r>
      <w:proofErr w:type="spellEnd"/>
      <w:r>
        <w:rPr>
          <w:rStyle w:val="CdigoHTML"/>
          <w:color w:val="4A4A4A"/>
        </w:rPr>
        <w:t xml:space="preserve"> </w:t>
      </w:r>
      <w:proofErr w:type="spellStart"/>
      <w:r>
        <w:rPr>
          <w:rStyle w:val="CdigoHTML"/>
          <w:color w:val="4A4A4A"/>
        </w:rPr>
        <w:t>name</w:t>
      </w:r>
      <w:proofErr w:type="spellEnd"/>
      <w:r>
        <w:rPr>
          <w:rStyle w:val="CdigoHTML"/>
          <w:color w:val="4A4A4A"/>
        </w:rPr>
        <w:t>="</w:t>
      </w:r>
      <w:proofErr w:type="spellStart"/>
      <w:r>
        <w:rPr>
          <w:rStyle w:val="CdigoHTML"/>
          <w:color w:val="4A4A4A"/>
        </w:rPr>
        <w:t>AppTheme.MyView</w:t>
      </w:r>
      <w:proofErr w:type="spellEnd"/>
      <w:r>
        <w:rPr>
          <w:rStyle w:val="CdigoHTML"/>
          <w:color w:val="4A4A4A"/>
        </w:rPr>
        <w:t>"&gt;</w:t>
      </w:r>
    </w:p>
    <w:p w:rsidR="00467C96" w:rsidRDefault="00467C96" w:rsidP="00467C96">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Esto ya dice </w:t>
      </w:r>
      <w:proofErr w:type="spellStart"/>
      <w:r>
        <w:rPr>
          <w:rStyle w:val="CdigoHTML"/>
          <w:color w:val="4A4A4A"/>
        </w:rPr>
        <w:t>MyView</w:t>
      </w:r>
      <w:proofErr w:type="spellEnd"/>
      <w:r>
        <w:rPr>
          <w:rFonts w:ascii="Arial" w:hAnsi="Arial" w:cs="Arial"/>
          <w:color w:val="4A4A4A"/>
        </w:rPr>
        <w:t> va a heredar de </w:t>
      </w:r>
      <w:proofErr w:type="spellStart"/>
      <w:r>
        <w:rPr>
          <w:rStyle w:val="CdigoHTML"/>
          <w:color w:val="4A4A4A"/>
        </w:rPr>
        <w:t>AppTheme</w:t>
      </w:r>
      <w:proofErr w:type="spellEnd"/>
    </w:p>
    <w:p w:rsidR="00467C96" w:rsidRDefault="00467C96" w:rsidP="00467C96">
      <w:pPr>
        <w:pStyle w:val="NormalWeb"/>
        <w:shd w:val="clear" w:color="auto" w:fill="FFFFFF"/>
        <w:spacing w:before="0" w:beforeAutospacing="0" w:after="0" w:afterAutospacing="0"/>
        <w:rPr>
          <w:rFonts w:ascii="Arial" w:hAnsi="Arial" w:cs="Arial"/>
          <w:color w:val="4A4A4A"/>
        </w:rPr>
      </w:pPr>
      <w:r>
        <w:rPr>
          <w:rFonts w:ascii="Arial" w:hAnsi="Arial" w:cs="Arial"/>
          <w:color w:val="4A4A4A"/>
        </w:rPr>
        <w:t>En lugar de:</w:t>
      </w:r>
    </w:p>
    <w:p w:rsidR="00467C96" w:rsidRDefault="00467C96" w:rsidP="00467C96">
      <w:pPr>
        <w:pStyle w:val="NormalWeb"/>
        <w:shd w:val="clear" w:color="auto" w:fill="FFFFFF"/>
        <w:spacing w:before="0" w:beforeAutospacing="0" w:after="0" w:afterAutospacing="0"/>
        <w:rPr>
          <w:rFonts w:ascii="Arial" w:hAnsi="Arial" w:cs="Arial"/>
          <w:color w:val="4A4A4A"/>
        </w:rPr>
      </w:pPr>
      <w:r>
        <w:rPr>
          <w:rStyle w:val="CdigoHTML"/>
          <w:color w:val="4A4A4A"/>
        </w:rPr>
        <w:t>&lt;</w:t>
      </w:r>
      <w:proofErr w:type="spellStart"/>
      <w:r>
        <w:rPr>
          <w:rStyle w:val="CdigoHTML"/>
          <w:color w:val="4A4A4A"/>
        </w:rPr>
        <w:t>style</w:t>
      </w:r>
      <w:proofErr w:type="spellEnd"/>
      <w:r>
        <w:rPr>
          <w:rStyle w:val="CdigoHTML"/>
          <w:color w:val="4A4A4A"/>
        </w:rPr>
        <w:t xml:space="preserve"> </w:t>
      </w:r>
      <w:proofErr w:type="spellStart"/>
      <w:r>
        <w:rPr>
          <w:rStyle w:val="CdigoHTML"/>
          <w:color w:val="4A4A4A"/>
        </w:rPr>
        <w:t>name</w:t>
      </w:r>
      <w:proofErr w:type="spellEnd"/>
      <w:r>
        <w:rPr>
          <w:rStyle w:val="CdigoHTML"/>
          <w:color w:val="4A4A4A"/>
        </w:rPr>
        <w:t>="</w:t>
      </w:r>
      <w:proofErr w:type="spellStart"/>
      <w:r>
        <w:rPr>
          <w:rStyle w:val="CdigoHTML"/>
          <w:color w:val="4A4A4A"/>
        </w:rPr>
        <w:t>AppTheme.MyView</w:t>
      </w:r>
      <w:proofErr w:type="spellEnd"/>
      <w:r>
        <w:rPr>
          <w:rStyle w:val="CdigoHTML"/>
          <w:color w:val="4A4A4A"/>
        </w:rPr>
        <w:t xml:space="preserve">" </w:t>
      </w:r>
      <w:proofErr w:type="spellStart"/>
      <w:r>
        <w:rPr>
          <w:rStyle w:val="CdigoHTML"/>
          <w:color w:val="4A4A4A"/>
        </w:rPr>
        <w:t>parent</w:t>
      </w:r>
      <w:proofErr w:type="spellEnd"/>
      <w:r>
        <w:rPr>
          <w:rStyle w:val="CdigoHTML"/>
          <w:color w:val="4A4A4A"/>
        </w:rPr>
        <w:t>="</w:t>
      </w:r>
      <w:proofErr w:type="spellStart"/>
      <w:r>
        <w:rPr>
          <w:rStyle w:val="CdigoHTML"/>
          <w:color w:val="4A4A4A"/>
        </w:rPr>
        <w:t>AppTheme</w:t>
      </w:r>
      <w:proofErr w:type="spellEnd"/>
      <w:r>
        <w:rPr>
          <w:rStyle w:val="CdigoHTML"/>
          <w:color w:val="4A4A4A"/>
        </w:rPr>
        <w:t>"&gt;</w:t>
      </w:r>
    </w:p>
    <w:p w:rsidR="00467C96" w:rsidRDefault="00467C96" w:rsidP="00467C96">
      <w:pPr>
        <w:pStyle w:val="NormalWeb"/>
        <w:shd w:val="clear" w:color="auto" w:fill="FFFFFF"/>
        <w:spacing w:before="0" w:beforeAutospacing="0" w:after="0" w:afterAutospacing="0"/>
        <w:rPr>
          <w:rFonts w:ascii="Arial" w:hAnsi="Arial" w:cs="Arial"/>
          <w:color w:val="4A4A4A"/>
        </w:rPr>
      </w:pPr>
      <w:r>
        <w:rPr>
          <w:rFonts w:ascii="Arial" w:hAnsi="Arial" w:cs="Arial"/>
          <w:color w:val="4A4A4A"/>
        </w:rPr>
        <w:t xml:space="preserve">Pues </w:t>
      </w:r>
      <w:proofErr w:type="spellStart"/>
      <w:proofErr w:type="gramStart"/>
      <w:r>
        <w:rPr>
          <w:rFonts w:ascii="Arial" w:hAnsi="Arial" w:cs="Arial"/>
          <w:color w:val="4A4A4A"/>
        </w:rPr>
        <w:t>el</w:t>
      </w:r>
      <w:proofErr w:type="spellEnd"/>
      <w:r>
        <w:rPr>
          <w:rFonts w:ascii="Arial" w:hAnsi="Arial" w:cs="Arial"/>
          <w:color w:val="4A4A4A"/>
        </w:rPr>
        <w:t> </w:t>
      </w:r>
      <w:r>
        <w:rPr>
          <w:rStyle w:val="CdigoHTML"/>
          <w:color w:val="4A4A4A"/>
        </w:rPr>
        <w:t>.</w:t>
      </w:r>
      <w:r>
        <w:rPr>
          <w:rFonts w:ascii="Arial" w:hAnsi="Arial" w:cs="Arial"/>
          <w:color w:val="4A4A4A"/>
        </w:rPr>
        <w:t> es</w:t>
      </w:r>
      <w:proofErr w:type="gramEnd"/>
      <w:r>
        <w:rPr>
          <w:rFonts w:ascii="Arial" w:hAnsi="Arial" w:cs="Arial"/>
          <w:color w:val="4A4A4A"/>
        </w:rPr>
        <w:t xml:space="preserve"> una forma de definir la herencia, si defines el atributo </w:t>
      </w:r>
      <w:proofErr w:type="spellStart"/>
      <w:r>
        <w:rPr>
          <w:rStyle w:val="CdigoHTML"/>
          <w:color w:val="4A4A4A"/>
        </w:rPr>
        <w:t>parent</w:t>
      </w:r>
      <w:proofErr w:type="spellEnd"/>
      <w:r>
        <w:rPr>
          <w:rFonts w:ascii="Arial" w:hAnsi="Arial" w:cs="Arial"/>
          <w:color w:val="4A4A4A"/>
        </w:rPr>
        <w:t xml:space="preserve"> le dices a </w:t>
      </w:r>
      <w:proofErr w:type="spellStart"/>
      <w:r>
        <w:rPr>
          <w:rFonts w:ascii="Arial" w:hAnsi="Arial" w:cs="Arial"/>
          <w:color w:val="4A4A4A"/>
        </w:rPr>
        <w:t>android</w:t>
      </w:r>
      <w:proofErr w:type="spellEnd"/>
      <w:r>
        <w:rPr>
          <w:rFonts w:ascii="Arial" w:hAnsi="Arial" w:cs="Arial"/>
          <w:color w:val="4A4A4A"/>
        </w:rPr>
        <w:t xml:space="preserve"> que ignore esto y herede de ese estilo especifico. </w:t>
      </w:r>
    </w:p>
    <w:p w:rsidR="00467C96" w:rsidRDefault="00467C96" w:rsidP="00467C96">
      <w:pPr>
        <w:pStyle w:val="HTMLconformatoprevio"/>
        <w:shd w:val="clear" w:color="auto" w:fill="FFFFFF"/>
        <w:rPr>
          <w:rFonts w:ascii="Consolas" w:hAnsi="Consolas"/>
          <w:color w:val="000000"/>
        </w:rPr>
      </w:pPr>
      <w:bookmarkStart w:id="1" w:name="_GoBack"/>
      <w:bookmarkEnd w:id="1"/>
    </w:p>
    <w:p w:rsidR="00467C96" w:rsidRDefault="00467C96"/>
    <w:sectPr w:rsidR="00467C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5BD"/>
    <w:multiLevelType w:val="multilevel"/>
    <w:tmpl w:val="9380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504"/>
    <w:multiLevelType w:val="multilevel"/>
    <w:tmpl w:val="319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B1C8F"/>
    <w:multiLevelType w:val="multilevel"/>
    <w:tmpl w:val="827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51DC9"/>
    <w:multiLevelType w:val="multilevel"/>
    <w:tmpl w:val="C98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F1675"/>
    <w:multiLevelType w:val="multilevel"/>
    <w:tmpl w:val="8A2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1D"/>
    <w:rsid w:val="00043A90"/>
    <w:rsid w:val="000C7D30"/>
    <w:rsid w:val="0023340D"/>
    <w:rsid w:val="00253428"/>
    <w:rsid w:val="00321820"/>
    <w:rsid w:val="0041115A"/>
    <w:rsid w:val="00433AB6"/>
    <w:rsid w:val="00441CA2"/>
    <w:rsid w:val="00467C4C"/>
    <w:rsid w:val="00467C96"/>
    <w:rsid w:val="004C7FCA"/>
    <w:rsid w:val="004F77A1"/>
    <w:rsid w:val="00872F98"/>
    <w:rsid w:val="00881ABB"/>
    <w:rsid w:val="00884523"/>
    <w:rsid w:val="008E581D"/>
    <w:rsid w:val="0099731C"/>
    <w:rsid w:val="009A3165"/>
    <w:rsid w:val="00A54694"/>
    <w:rsid w:val="00DA2652"/>
    <w:rsid w:val="00DF3551"/>
    <w:rsid w:val="00E21654"/>
    <w:rsid w:val="00E23301"/>
    <w:rsid w:val="00E5612B"/>
    <w:rsid w:val="00E97601"/>
    <w:rsid w:val="00EE24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BB35D-5D05-4167-92C1-81ED2F94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7D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884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D30"/>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0C7D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C7D30"/>
    <w:rPr>
      <w:b/>
      <w:bCs/>
    </w:rPr>
  </w:style>
  <w:style w:type="character" w:styleId="nfasis">
    <w:name w:val="Emphasis"/>
    <w:basedOn w:val="Fuentedeprrafopredeter"/>
    <w:uiPriority w:val="20"/>
    <w:qFormat/>
    <w:rsid w:val="000C7D30"/>
    <w:rPr>
      <w:i/>
      <w:iCs/>
    </w:rPr>
  </w:style>
  <w:style w:type="paragraph" w:styleId="HTMLconformatoprevio">
    <w:name w:val="HTML Preformatted"/>
    <w:basedOn w:val="Normal"/>
    <w:link w:val="HTMLconformatoprevioCar"/>
    <w:uiPriority w:val="99"/>
    <w:semiHidden/>
    <w:unhideWhenUsed/>
    <w:rsid w:val="000C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C7D3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0C7D30"/>
    <w:rPr>
      <w:rFonts w:ascii="Courier New" w:eastAsia="Times New Roman" w:hAnsi="Courier New" w:cs="Courier New"/>
      <w:sz w:val="20"/>
      <w:szCs w:val="20"/>
    </w:rPr>
  </w:style>
  <w:style w:type="character" w:customStyle="1" w:styleId="xml">
    <w:name w:val="xml"/>
    <w:basedOn w:val="Fuentedeprrafopredeter"/>
    <w:rsid w:val="000C7D30"/>
  </w:style>
  <w:style w:type="character" w:customStyle="1" w:styleId="hljs-tag">
    <w:name w:val="hljs-tag"/>
    <w:basedOn w:val="Fuentedeprrafopredeter"/>
    <w:rsid w:val="000C7D30"/>
  </w:style>
  <w:style w:type="character" w:customStyle="1" w:styleId="hljs-name">
    <w:name w:val="hljs-name"/>
    <w:basedOn w:val="Fuentedeprrafopredeter"/>
    <w:rsid w:val="000C7D30"/>
  </w:style>
  <w:style w:type="character" w:customStyle="1" w:styleId="hljs-attr">
    <w:name w:val="hljs-attr"/>
    <w:basedOn w:val="Fuentedeprrafopredeter"/>
    <w:rsid w:val="000C7D30"/>
  </w:style>
  <w:style w:type="character" w:customStyle="1" w:styleId="hljs-string">
    <w:name w:val="hljs-string"/>
    <w:basedOn w:val="Fuentedeprrafopredeter"/>
    <w:rsid w:val="000C7D30"/>
  </w:style>
  <w:style w:type="character" w:customStyle="1" w:styleId="hljs-keyword">
    <w:name w:val="hljs-keyword"/>
    <w:basedOn w:val="Fuentedeprrafopredeter"/>
    <w:rsid w:val="00253428"/>
  </w:style>
  <w:style w:type="character" w:customStyle="1" w:styleId="hljs-function">
    <w:name w:val="hljs-function"/>
    <w:basedOn w:val="Fuentedeprrafopredeter"/>
    <w:rsid w:val="00253428"/>
  </w:style>
  <w:style w:type="character" w:customStyle="1" w:styleId="hljs-title">
    <w:name w:val="hljs-title"/>
    <w:basedOn w:val="Fuentedeprrafopredeter"/>
    <w:rsid w:val="00253428"/>
  </w:style>
  <w:style w:type="character" w:customStyle="1" w:styleId="hljs-params">
    <w:name w:val="hljs-params"/>
    <w:basedOn w:val="Fuentedeprrafopredeter"/>
    <w:rsid w:val="00253428"/>
  </w:style>
  <w:style w:type="character" w:customStyle="1" w:styleId="hljs-type">
    <w:name w:val="hljs-type"/>
    <w:basedOn w:val="Fuentedeprrafopredeter"/>
    <w:rsid w:val="00253428"/>
  </w:style>
  <w:style w:type="character" w:customStyle="1" w:styleId="Ttulo2Car">
    <w:name w:val="Título 2 Car"/>
    <w:basedOn w:val="Fuentedeprrafopredeter"/>
    <w:link w:val="Ttulo2"/>
    <w:uiPriority w:val="9"/>
    <w:semiHidden/>
    <w:rsid w:val="00884523"/>
    <w:rPr>
      <w:rFonts w:asciiTheme="majorHAnsi" w:eastAsiaTheme="majorEastAsia" w:hAnsiTheme="majorHAnsi" w:cstheme="majorBidi"/>
      <w:color w:val="2E74B5" w:themeColor="accent1" w:themeShade="BF"/>
      <w:sz w:val="26"/>
      <w:szCs w:val="26"/>
    </w:rPr>
  </w:style>
  <w:style w:type="character" w:customStyle="1" w:styleId="star-number">
    <w:name w:val="star-number"/>
    <w:basedOn w:val="Fuentedeprrafopredeter"/>
    <w:rsid w:val="00884523"/>
  </w:style>
  <w:style w:type="character" w:customStyle="1" w:styleId="hljs-meta">
    <w:name w:val="hljs-meta"/>
    <w:basedOn w:val="Fuentedeprrafopredeter"/>
    <w:rsid w:val="00EE2485"/>
  </w:style>
  <w:style w:type="character" w:customStyle="1" w:styleId="hljs-symbol">
    <w:name w:val="hljs-symbol"/>
    <w:basedOn w:val="Fuentedeprrafopredeter"/>
    <w:rsid w:val="00EE2485"/>
  </w:style>
  <w:style w:type="character" w:styleId="Hipervnculo">
    <w:name w:val="Hyperlink"/>
    <w:basedOn w:val="Fuentedeprrafopredeter"/>
    <w:uiPriority w:val="99"/>
    <w:semiHidden/>
    <w:unhideWhenUsed/>
    <w:rsid w:val="00A54694"/>
    <w:rPr>
      <w:color w:val="0000FF"/>
      <w:u w:val="single"/>
    </w:rPr>
  </w:style>
  <w:style w:type="character" w:styleId="Hipervnculovisitado">
    <w:name w:val="FollowedHyperlink"/>
    <w:basedOn w:val="Fuentedeprrafopredeter"/>
    <w:uiPriority w:val="99"/>
    <w:semiHidden/>
    <w:unhideWhenUsed/>
    <w:rsid w:val="00A54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7861">
      <w:bodyDiv w:val="1"/>
      <w:marLeft w:val="0"/>
      <w:marRight w:val="0"/>
      <w:marTop w:val="0"/>
      <w:marBottom w:val="0"/>
      <w:divBdr>
        <w:top w:val="none" w:sz="0" w:space="0" w:color="auto"/>
        <w:left w:val="none" w:sz="0" w:space="0" w:color="auto"/>
        <w:bottom w:val="none" w:sz="0" w:space="0" w:color="auto"/>
        <w:right w:val="none" w:sz="0" w:space="0" w:color="auto"/>
      </w:divBdr>
    </w:div>
    <w:div w:id="129175493">
      <w:bodyDiv w:val="1"/>
      <w:marLeft w:val="0"/>
      <w:marRight w:val="0"/>
      <w:marTop w:val="0"/>
      <w:marBottom w:val="0"/>
      <w:divBdr>
        <w:top w:val="none" w:sz="0" w:space="0" w:color="auto"/>
        <w:left w:val="none" w:sz="0" w:space="0" w:color="auto"/>
        <w:bottom w:val="none" w:sz="0" w:space="0" w:color="auto"/>
        <w:right w:val="none" w:sz="0" w:space="0" w:color="auto"/>
      </w:divBdr>
    </w:div>
    <w:div w:id="146438065">
      <w:bodyDiv w:val="1"/>
      <w:marLeft w:val="0"/>
      <w:marRight w:val="0"/>
      <w:marTop w:val="0"/>
      <w:marBottom w:val="0"/>
      <w:divBdr>
        <w:top w:val="none" w:sz="0" w:space="0" w:color="auto"/>
        <w:left w:val="none" w:sz="0" w:space="0" w:color="auto"/>
        <w:bottom w:val="none" w:sz="0" w:space="0" w:color="auto"/>
        <w:right w:val="none" w:sz="0" w:space="0" w:color="auto"/>
      </w:divBdr>
      <w:divsChild>
        <w:div w:id="2038458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14771590">
      <w:bodyDiv w:val="1"/>
      <w:marLeft w:val="0"/>
      <w:marRight w:val="0"/>
      <w:marTop w:val="0"/>
      <w:marBottom w:val="0"/>
      <w:divBdr>
        <w:top w:val="none" w:sz="0" w:space="0" w:color="auto"/>
        <w:left w:val="none" w:sz="0" w:space="0" w:color="auto"/>
        <w:bottom w:val="none" w:sz="0" w:space="0" w:color="auto"/>
        <w:right w:val="none" w:sz="0" w:space="0" w:color="auto"/>
      </w:divBdr>
    </w:div>
    <w:div w:id="625743615">
      <w:bodyDiv w:val="1"/>
      <w:marLeft w:val="0"/>
      <w:marRight w:val="0"/>
      <w:marTop w:val="0"/>
      <w:marBottom w:val="0"/>
      <w:divBdr>
        <w:top w:val="none" w:sz="0" w:space="0" w:color="auto"/>
        <w:left w:val="none" w:sz="0" w:space="0" w:color="auto"/>
        <w:bottom w:val="none" w:sz="0" w:space="0" w:color="auto"/>
        <w:right w:val="none" w:sz="0" w:space="0" w:color="auto"/>
      </w:divBdr>
    </w:div>
    <w:div w:id="741488467">
      <w:bodyDiv w:val="1"/>
      <w:marLeft w:val="0"/>
      <w:marRight w:val="0"/>
      <w:marTop w:val="0"/>
      <w:marBottom w:val="0"/>
      <w:divBdr>
        <w:top w:val="none" w:sz="0" w:space="0" w:color="auto"/>
        <w:left w:val="none" w:sz="0" w:space="0" w:color="auto"/>
        <w:bottom w:val="none" w:sz="0" w:space="0" w:color="auto"/>
        <w:right w:val="none" w:sz="0" w:space="0" w:color="auto"/>
      </w:divBdr>
    </w:div>
    <w:div w:id="1014725287">
      <w:bodyDiv w:val="1"/>
      <w:marLeft w:val="0"/>
      <w:marRight w:val="0"/>
      <w:marTop w:val="0"/>
      <w:marBottom w:val="0"/>
      <w:divBdr>
        <w:top w:val="none" w:sz="0" w:space="0" w:color="auto"/>
        <w:left w:val="none" w:sz="0" w:space="0" w:color="auto"/>
        <w:bottom w:val="none" w:sz="0" w:space="0" w:color="auto"/>
        <w:right w:val="none" w:sz="0" w:space="0" w:color="auto"/>
      </w:divBdr>
    </w:div>
    <w:div w:id="1099569800">
      <w:bodyDiv w:val="1"/>
      <w:marLeft w:val="0"/>
      <w:marRight w:val="0"/>
      <w:marTop w:val="0"/>
      <w:marBottom w:val="0"/>
      <w:divBdr>
        <w:top w:val="none" w:sz="0" w:space="0" w:color="auto"/>
        <w:left w:val="none" w:sz="0" w:space="0" w:color="auto"/>
        <w:bottom w:val="none" w:sz="0" w:space="0" w:color="auto"/>
        <w:right w:val="none" w:sz="0" w:space="0" w:color="auto"/>
      </w:divBdr>
    </w:div>
    <w:div w:id="1105075801">
      <w:bodyDiv w:val="1"/>
      <w:marLeft w:val="0"/>
      <w:marRight w:val="0"/>
      <w:marTop w:val="0"/>
      <w:marBottom w:val="0"/>
      <w:divBdr>
        <w:top w:val="none" w:sz="0" w:space="0" w:color="auto"/>
        <w:left w:val="none" w:sz="0" w:space="0" w:color="auto"/>
        <w:bottom w:val="none" w:sz="0" w:space="0" w:color="auto"/>
        <w:right w:val="none" w:sz="0" w:space="0" w:color="auto"/>
      </w:divBdr>
    </w:div>
    <w:div w:id="1275551729">
      <w:bodyDiv w:val="1"/>
      <w:marLeft w:val="0"/>
      <w:marRight w:val="0"/>
      <w:marTop w:val="0"/>
      <w:marBottom w:val="0"/>
      <w:divBdr>
        <w:top w:val="none" w:sz="0" w:space="0" w:color="auto"/>
        <w:left w:val="none" w:sz="0" w:space="0" w:color="auto"/>
        <w:bottom w:val="none" w:sz="0" w:space="0" w:color="auto"/>
        <w:right w:val="none" w:sz="0" w:space="0" w:color="auto"/>
      </w:divBdr>
    </w:div>
    <w:div w:id="1468890853">
      <w:bodyDiv w:val="1"/>
      <w:marLeft w:val="0"/>
      <w:marRight w:val="0"/>
      <w:marTop w:val="0"/>
      <w:marBottom w:val="0"/>
      <w:divBdr>
        <w:top w:val="none" w:sz="0" w:space="0" w:color="auto"/>
        <w:left w:val="none" w:sz="0" w:space="0" w:color="auto"/>
        <w:bottom w:val="none" w:sz="0" w:space="0" w:color="auto"/>
        <w:right w:val="none" w:sz="0" w:space="0" w:color="auto"/>
      </w:divBdr>
    </w:div>
    <w:div w:id="1480731433">
      <w:bodyDiv w:val="1"/>
      <w:marLeft w:val="0"/>
      <w:marRight w:val="0"/>
      <w:marTop w:val="0"/>
      <w:marBottom w:val="0"/>
      <w:divBdr>
        <w:top w:val="none" w:sz="0" w:space="0" w:color="auto"/>
        <w:left w:val="none" w:sz="0" w:space="0" w:color="auto"/>
        <w:bottom w:val="none" w:sz="0" w:space="0" w:color="auto"/>
        <w:right w:val="none" w:sz="0" w:space="0" w:color="auto"/>
      </w:divBdr>
    </w:div>
    <w:div w:id="1525747096">
      <w:bodyDiv w:val="1"/>
      <w:marLeft w:val="0"/>
      <w:marRight w:val="0"/>
      <w:marTop w:val="0"/>
      <w:marBottom w:val="0"/>
      <w:divBdr>
        <w:top w:val="none" w:sz="0" w:space="0" w:color="auto"/>
        <w:left w:val="none" w:sz="0" w:space="0" w:color="auto"/>
        <w:bottom w:val="none" w:sz="0" w:space="0" w:color="auto"/>
        <w:right w:val="none" w:sz="0" w:space="0" w:color="auto"/>
      </w:divBdr>
    </w:div>
    <w:div w:id="1554727852">
      <w:bodyDiv w:val="1"/>
      <w:marLeft w:val="0"/>
      <w:marRight w:val="0"/>
      <w:marTop w:val="0"/>
      <w:marBottom w:val="0"/>
      <w:divBdr>
        <w:top w:val="none" w:sz="0" w:space="0" w:color="auto"/>
        <w:left w:val="none" w:sz="0" w:space="0" w:color="auto"/>
        <w:bottom w:val="none" w:sz="0" w:space="0" w:color="auto"/>
        <w:right w:val="none" w:sz="0" w:space="0" w:color="auto"/>
      </w:divBdr>
    </w:div>
    <w:div w:id="1574508512">
      <w:bodyDiv w:val="1"/>
      <w:marLeft w:val="0"/>
      <w:marRight w:val="0"/>
      <w:marTop w:val="0"/>
      <w:marBottom w:val="0"/>
      <w:divBdr>
        <w:top w:val="none" w:sz="0" w:space="0" w:color="auto"/>
        <w:left w:val="none" w:sz="0" w:space="0" w:color="auto"/>
        <w:bottom w:val="none" w:sz="0" w:space="0" w:color="auto"/>
        <w:right w:val="none" w:sz="0" w:space="0" w:color="auto"/>
      </w:divBdr>
      <w:divsChild>
        <w:div w:id="637688322">
          <w:marLeft w:val="0"/>
          <w:marRight w:val="0"/>
          <w:marTop w:val="0"/>
          <w:marBottom w:val="0"/>
          <w:divBdr>
            <w:top w:val="none" w:sz="0" w:space="0" w:color="auto"/>
            <w:left w:val="none" w:sz="0" w:space="0" w:color="auto"/>
            <w:bottom w:val="single" w:sz="6" w:space="6" w:color="F6F6F6"/>
            <w:right w:val="none" w:sz="0" w:space="0" w:color="auto"/>
          </w:divBdr>
          <w:divsChild>
            <w:div w:id="62534300">
              <w:marLeft w:val="0"/>
              <w:marRight w:val="0"/>
              <w:marTop w:val="0"/>
              <w:marBottom w:val="0"/>
              <w:divBdr>
                <w:top w:val="none" w:sz="0" w:space="0" w:color="auto"/>
                <w:left w:val="none" w:sz="0" w:space="0" w:color="auto"/>
                <w:bottom w:val="none" w:sz="0" w:space="0" w:color="auto"/>
                <w:right w:val="none" w:sz="0" w:space="0" w:color="auto"/>
              </w:divBdr>
            </w:div>
          </w:divsChild>
        </w:div>
        <w:div w:id="1744914162">
          <w:marLeft w:val="0"/>
          <w:marRight w:val="0"/>
          <w:marTop w:val="0"/>
          <w:marBottom w:val="0"/>
          <w:divBdr>
            <w:top w:val="none" w:sz="0" w:space="0" w:color="auto"/>
            <w:left w:val="none" w:sz="0" w:space="0" w:color="auto"/>
            <w:bottom w:val="none" w:sz="0" w:space="0" w:color="auto"/>
            <w:right w:val="none" w:sz="0" w:space="0" w:color="auto"/>
          </w:divBdr>
          <w:divsChild>
            <w:div w:id="195891891">
              <w:marLeft w:val="0"/>
              <w:marRight w:val="0"/>
              <w:marTop w:val="0"/>
              <w:marBottom w:val="0"/>
              <w:divBdr>
                <w:top w:val="none" w:sz="0" w:space="0" w:color="auto"/>
                <w:left w:val="none" w:sz="0" w:space="0" w:color="auto"/>
                <w:bottom w:val="none" w:sz="0" w:space="0" w:color="auto"/>
                <w:right w:val="none" w:sz="0" w:space="0" w:color="auto"/>
              </w:divBdr>
              <w:divsChild>
                <w:div w:id="744650827">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603800035">
      <w:bodyDiv w:val="1"/>
      <w:marLeft w:val="0"/>
      <w:marRight w:val="0"/>
      <w:marTop w:val="0"/>
      <w:marBottom w:val="0"/>
      <w:divBdr>
        <w:top w:val="none" w:sz="0" w:space="0" w:color="auto"/>
        <w:left w:val="none" w:sz="0" w:space="0" w:color="auto"/>
        <w:bottom w:val="none" w:sz="0" w:space="0" w:color="auto"/>
        <w:right w:val="none" w:sz="0" w:space="0" w:color="auto"/>
      </w:divBdr>
    </w:div>
    <w:div w:id="1847817039">
      <w:bodyDiv w:val="1"/>
      <w:marLeft w:val="0"/>
      <w:marRight w:val="0"/>
      <w:marTop w:val="0"/>
      <w:marBottom w:val="0"/>
      <w:divBdr>
        <w:top w:val="none" w:sz="0" w:space="0" w:color="auto"/>
        <w:left w:val="none" w:sz="0" w:space="0" w:color="auto"/>
        <w:bottom w:val="none" w:sz="0" w:space="0" w:color="auto"/>
        <w:right w:val="none" w:sz="0" w:space="0" w:color="auto"/>
      </w:divBdr>
    </w:div>
    <w:div w:id="1850370345">
      <w:bodyDiv w:val="1"/>
      <w:marLeft w:val="0"/>
      <w:marRight w:val="0"/>
      <w:marTop w:val="0"/>
      <w:marBottom w:val="0"/>
      <w:divBdr>
        <w:top w:val="none" w:sz="0" w:space="0" w:color="auto"/>
        <w:left w:val="none" w:sz="0" w:space="0" w:color="auto"/>
        <w:bottom w:val="none" w:sz="0" w:space="0" w:color="auto"/>
        <w:right w:val="none" w:sz="0" w:space="0" w:color="auto"/>
      </w:divBdr>
    </w:div>
    <w:div w:id="1890847673">
      <w:bodyDiv w:val="1"/>
      <w:marLeft w:val="0"/>
      <w:marRight w:val="0"/>
      <w:marTop w:val="0"/>
      <w:marBottom w:val="0"/>
      <w:divBdr>
        <w:top w:val="none" w:sz="0" w:space="0" w:color="auto"/>
        <w:left w:val="none" w:sz="0" w:space="0" w:color="auto"/>
        <w:bottom w:val="none" w:sz="0" w:space="0" w:color="auto"/>
        <w:right w:val="none" w:sz="0" w:space="0" w:color="auto"/>
      </w:divBdr>
    </w:div>
    <w:div w:id="1911310545">
      <w:bodyDiv w:val="1"/>
      <w:marLeft w:val="0"/>
      <w:marRight w:val="0"/>
      <w:marTop w:val="0"/>
      <w:marBottom w:val="0"/>
      <w:divBdr>
        <w:top w:val="none" w:sz="0" w:space="0" w:color="auto"/>
        <w:left w:val="none" w:sz="0" w:space="0" w:color="auto"/>
        <w:bottom w:val="none" w:sz="0" w:space="0" w:color="auto"/>
        <w:right w:val="none" w:sz="0" w:space="0" w:color="auto"/>
      </w:divBdr>
    </w:div>
    <w:div w:id="1960380187">
      <w:bodyDiv w:val="1"/>
      <w:marLeft w:val="0"/>
      <w:marRight w:val="0"/>
      <w:marTop w:val="0"/>
      <w:marBottom w:val="0"/>
      <w:divBdr>
        <w:top w:val="none" w:sz="0" w:space="0" w:color="auto"/>
        <w:left w:val="none" w:sz="0" w:space="0" w:color="auto"/>
        <w:bottom w:val="none" w:sz="0" w:space="0" w:color="auto"/>
        <w:right w:val="none" w:sz="0" w:space="0" w:color="auto"/>
      </w:divBdr>
    </w:div>
    <w:div w:id="1982732036">
      <w:bodyDiv w:val="1"/>
      <w:marLeft w:val="0"/>
      <w:marRight w:val="0"/>
      <w:marTop w:val="0"/>
      <w:marBottom w:val="0"/>
      <w:divBdr>
        <w:top w:val="none" w:sz="0" w:space="0" w:color="auto"/>
        <w:left w:val="none" w:sz="0" w:space="0" w:color="auto"/>
        <w:bottom w:val="none" w:sz="0" w:space="0" w:color="auto"/>
        <w:right w:val="none" w:sz="0" w:space="0" w:color="auto"/>
      </w:divBdr>
    </w:div>
    <w:div w:id="20332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reference/kotlin/android/widget/RelativeLayout?hl=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android.com/guide/topics/ui/layout/relativ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androiddevelopers/android-styling-themes-vs-styles-ebe05f91757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12</Pages>
  <Words>2371</Words>
  <Characters>13045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dcterms:created xsi:type="dcterms:W3CDTF">2020-10-09T19:02:00Z</dcterms:created>
  <dcterms:modified xsi:type="dcterms:W3CDTF">2020-10-17T19:07:00Z</dcterms:modified>
</cp:coreProperties>
</file>